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8B1D" w14:textId="269ACDB0" w:rsidR="006C45E4" w:rsidRDefault="006C45E4" w:rsidP="006C45E4">
      <w:pPr>
        <w:rPr>
          <w:rFonts w:ascii="Arial" w:eastAsia="Times New Roman" w:hAnsi="Arial" w:cs="Arial"/>
          <w:b/>
          <w:bCs/>
          <w:color w:val="000000"/>
          <w:sz w:val="22"/>
          <w:szCs w:val="22"/>
          <w:lang w:eastAsia="en-GB"/>
        </w:rPr>
      </w:pPr>
      <w:r w:rsidRPr="006C45E4">
        <w:rPr>
          <w:rFonts w:ascii="Arial" w:eastAsia="Times New Roman" w:hAnsi="Arial" w:cs="Arial"/>
          <w:b/>
          <w:bCs/>
          <w:color w:val="000000"/>
          <w:sz w:val="22"/>
          <w:szCs w:val="22"/>
          <w:lang w:eastAsia="en-GB"/>
        </w:rPr>
        <w:t>Collider bias from selecting disease samples distorts causal inferences</w:t>
      </w:r>
    </w:p>
    <w:p w14:paraId="1BD18F30" w14:textId="516EF6E5" w:rsidR="00353A23" w:rsidRDefault="00353A23" w:rsidP="006C45E4">
      <w:pPr>
        <w:rPr>
          <w:rFonts w:ascii="Arial" w:eastAsia="Times New Roman" w:hAnsi="Arial" w:cs="Arial"/>
          <w:b/>
          <w:bCs/>
          <w:color w:val="000000"/>
          <w:sz w:val="22"/>
          <w:szCs w:val="22"/>
          <w:lang w:eastAsia="en-GB"/>
        </w:rPr>
      </w:pPr>
    </w:p>
    <w:p w14:paraId="29029835" w14:textId="2F6285DB" w:rsidR="00353A23" w:rsidRDefault="00353A23" w:rsidP="006C45E4">
      <w:pPr>
        <w:rPr>
          <w:rFonts w:ascii="Arial" w:eastAsia="Times New Roman" w:hAnsi="Arial" w:cs="Arial"/>
          <w:color w:val="000000"/>
          <w:sz w:val="22"/>
          <w:szCs w:val="22"/>
          <w:lang w:eastAsia="en-GB"/>
        </w:rPr>
      </w:pPr>
      <w:r w:rsidRPr="00353A23">
        <w:rPr>
          <w:rFonts w:ascii="Arial" w:eastAsia="Times New Roman" w:hAnsi="Arial" w:cs="Arial"/>
          <w:color w:val="000000"/>
          <w:sz w:val="22"/>
          <w:szCs w:val="22"/>
          <w:lang w:eastAsia="en-GB"/>
        </w:rPr>
        <w:t>Gibran Hemani</w:t>
      </w:r>
      <w:proofErr w:type="gramStart"/>
      <w:r w:rsidRPr="00353A23">
        <w:rPr>
          <w:rFonts w:ascii="Arial" w:eastAsia="Times New Roman" w:hAnsi="Arial" w:cs="Arial"/>
          <w:color w:val="000000"/>
          <w:sz w:val="22"/>
          <w:szCs w:val="22"/>
          <w:vertAlign w:val="superscript"/>
          <w:lang w:eastAsia="en-GB"/>
        </w:rPr>
        <w:t>1</w:t>
      </w:r>
      <w:r>
        <w:rPr>
          <w:rFonts w:ascii="Arial" w:eastAsia="Times New Roman" w:hAnsi="Arial" w:cs="Arial"/>
          <w:color w:val="000000"/>
          <w:sz w:val="22"/>
          <w:szCs w:val="22"/>
          <w:vertAlign w:val="superscript"/>
          <w:lang w:eastAsia="en-GB"/>
        </w:rPr>
        <w:t>,*</w:t>
      </w:r>
      <w:proofErr w:type="gramEnd"/>
      <w:r w:rsidRPr="00353A23">
        <w:rPr>
          <w:rFonts w:ascii="Arial" w:eastAsia="Times New Roman" w:hAnsi="Arial" w:cs="Arial"/>
          <w:color w:val="000000"/>
          <w:sz w:val="22"/>
          <w:szCs w:val="22"/>
          <w:lang w:eastAsia="en-GB"/>
        </w:rPr>
        <w:t>, Kate Tilling</w:t>
      </w:r>
      <w:r w:rsidRPr="00353A23">
        <w:rPr>
          <w:rFonts w:ascii="Arial" w:eastAsia="Times New Roman" w:hAnsi="Arial" w:cs="Arial"/>
          <w:color w:val="000000"/>
          <w:sz w:val="22"/>
          <w:szCs w:val="22"/>
          <w:vertAlign w:val="superscript"/>
          <w:lang w:eastAsia="en-GB"/>
        </w:rPr>
        <w:t>1</w:t>
      </w:r>
      <w:r>
        <w:rPr>
          <w:rFonts w:ascii="Arial" w:eastAsia="Times New Roman" w:hAnsi="Arial" w:cs="Arial"/>
          <w:color w:val="000000"/>
          <w:sz w:val="22"/>
          <w:szCs w:val="22"/>
          <w:lang w:eastAsia="en-GB"/>
        </w:rPr>
        <w:t>, George Davey Smith</w:t>
      </w:r>
      <w:r w:rsidRPr="00353A23">
        <w:rPr>
          <w:rFonts w:ascii="Arial" w:eastAsia="Times New Roman" w:hAnsi="Arial" w:cs="Arial"/>
          <w:color w:val="000000"/>
          <w:sz w:val="22"/>
          <w:szCs w:val="22"/>
          <w:vertAlign w:val="superscript"/>
          <w:lang w:eastAsia="en-GB"/>
        </w:rPr>
        <w:t>1</w:t>
      </w:r>
    </w:p>
    <w:p w14:paraId="5FEEB02C" w14:textId="62E97F32" w:rsidR="00353A23" w:rsidRDefault="00353A23" w:rsidP="00353A23">
      <w:pPr>
        <w:rPr>
          <w:lang w:eastAsia="en-GB"/>
        </w:rPr>
      </w:pPr>
    </w:p>
    <w:p w14:paraId="32C17AA1" w14:textId="18640BD3" w:rsidR="00353A23" w:rsidRPr="00353A23" w:rsidRDefault="00353A23" w:rsidP="00353A23">
      <w:pPr>
        <w:pStyle w:val="ListParagraph"/>
        <w:numPr>
          <w:ilvl w:val="0"/>
          <w:numId w:val="5"/>
        </w:numPr>
        <w:rPr>
          <w:rFonts w:ascii="Arial" w:hAnsi="Arial" w:cs="Arial"/>
          <w:sz w:val="22"/>
          <w:szCs w:val="22"/>
          <w:lang w:eastAsia="en-GB"/>
        </w:rPr>
      </w:pPr>
      <w:r w:rsidRPr="00353A23">
        <w:rPr>
          <w:rFonts w:ascii="Arial" w:hAnsi="Arial" w:cs="Arial"/>
          <w:sz w:val="22"/>
          <w:szCs w:val="22"/>
          <w:lang w:eastAsia="en-GB"/>
        </w:rPr>
        <w:t>MRC Integrative Epidemiology Unit, University of Bristol</w:t>
      </w:r>
    </w:p>
    <w:p w14:paraId="6CF1D4C8" w14:textId="73BD22AA" w:rsidR="00353A23" w:rsidRDefault="00353A23" w:rsidP="00353A23">
      <w:pPr>
        <w:rPr>
          <w:rFonts w:ascii="Times New Roman" w:hAnsi="Times New Roman" w:cs="Times New Roman"/>
          <w:lang w:eastAsia="en-GB"/>
        </w:rPr>
      </w:pPr>
    </w:p>
    <w:p w14:paraId="39E7B850" w14:textId="09D59487" w:rsidR="00353A23" w:rsidRPr="00353A23" w:rsidRDefault="00353A23" w:rsidP="00353A23">
      <w:pPr>
        <w:rPr>
          <w:rFonts w:ascii="Arial" w:hAnsi="Arial" w:cs="Arial"/>
          <w:sz w:val="22"/>
          <w:szCs w:val="22"/>
          <w:lang w:eastAsia="en-GB"/>
        </w:rPr>
      </w:pPr>
      <w:r w:rsidRPr="00353A23">
        <w:rPr>
          <w:rFonts w:ascii="Arial" w:hAnsi="Arial" w:cs="Arial"/>
          <w:sz w:val="22"/>
          <w:szCs w:val="22"/>
          <w:lang w:eastAsia="en-GB"/>
        </w:rPr>
        <w:t>Corresponding author: g.hemani@bristol.ac.uk</w:t>
      </w:r>
    </w:p>
    <w:p w14:paraId="438CDCFC" w14:textId="791C1AA4" w:rsidR="006C45E4" w:rsidRPr="006C45E4" w:rsidRDefault="006C45E4" w:rsidP="006C45E4">
      <w:pPr>
        <w:rPr>
          <w:rFonts w:ascii="Times New Roman" w:eastAsia="Times New Roman" w:hAnsi="Times New Roman" w:cs="Times New Roman"/>
          <w:lang w:eastAsia="en-GB"/>
        </w:rPr>
      </w:pPr>
    </w:p>
    <w:p w14:paraId="0E06765C" w14:textId="77777777"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color w:val="000000"/>
          <w:sz w:val="22"/>
          <w:szCs w:val="22"/>
          <w:lang w:eastAsia="en-GB"/>
        </w:rPr>
        <w:t>Dear Editor</w:t>
      </w:r>
    </w:p>
    <w:p w14:paraId="28F74D7D" w14:textId="77777777" w:rsidR="006C45E4" w:rsidRPr="006C45E4" w:rsidRDefault="006C45E4" w:rsidP="006C45E4">
      <w:pPr>
        <w:rPr>
          <w:rFonts w:ascii="Times New Roman" w:eastAsia="Times New Roman" w:hAnsi="Times New Roman" w:cs="Times New Roman"/>
          <w:lang w:eastAsia="en-GB"/>
        </w:rPr>
      </w:pPr>
    </w:p>
    <w:p w14:paraId="32647261" w14:textId="31CB4D3E" w:rsidR="006C45E4" w:rsidRPr="006C45E4" w:rsidRDefault="18CA70E6" w:rsidP="006C45E4">
      <w:pPr>
        <w:rPr>
          <w:rFonts w:ascii="Times New Roman" w:eastAsia="Times New Roman" w:hAnsi="Times New Roman" w:cs="Times New Roman"/>
          <w:lang w:eastAsia="en-GB"/>
        </w:rPr>
      </w:pPr>
      <w:r w:rsidRPr="688CF31D">
        <w:rPr>
          <w:rFonts w:ascii="Arial" w:eastAsia="Times New Roman" w:hAnsi="Arial" w:cs="Arial"/>
          <w:color w:val="000000" w:themeColor="text1"/>
          <w:sz w:val="22"/>
          <w:szCs w:val="22"/>
          <w:lang w:eastAsia="en-GB"/>
        </w:rPr>
        <w:t xml:space="preserve">A recent paper appeared in Genetic Epidemiology alerting readers to issues pertaining to a sensitivity analysis used in Mendelian randomisation (MR) analyses known as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directionality test</w:t>
      </w:r>
      <w:r w:rsidR="006C45E4" w:rsidRPr="688CF31D">
        <w:rPr>
          <w:rFonts w:ascii="Arial" w:eastAsia="Times New Roman" w:hAnsi="Arial" w:cs="Arial"/>
          <w:color w:val="000000" w:themeColor="text1"/>
          <w:sz w:val="22"/>
          <w:szCs w:val="22"/>
          <w:lang w:eastAsia="en-GB"/>
        </w:rPr>
        <w:fldChar w:fldCharType="begin"/>
      </w:r>
      <w:r w:rsidR="006C45E4" w:rsidRPr="688CF31D">
        <w:rPr>
          <w:rFonts w:ascii="Arial" w:eastAsia="Times New Roman" w:hAnsi="Arial" w:cs="Arial"/>
          <w:color w:val="000000" w:themeColor="text1"/>
          <w:sz w:val="22"/>
          <w:szCs w:val="22"/>
          <w:lang w:eastAsia="en-GB"/>
        </w:rPr>
        <w:instrText xml:space="preserve"> ADDIN ZOTERO_ITEM CSL_CITATION {"citationID":"AM2xwKn2","properties":{"formattedCitation":"\\super 1\\nosupersub{}","plainCitation":"1","noteIndex":0},"citationItems":[{"id":5396,"uris":["http://zotero.org/users/57099/items/B2TJETSG"],"uri":["http://zotero.org/users/57099/items/B2TJETSG"],"itemData":{"id":5396,"type":"article-journal","abstract":"Recently, Mendelian Randomization (MR) has gained in popularity as a concept to assess the causal relationship between phenotypes in genetic association studies. An extension of standard MR methodology, the MR Steiger approach, has recently been developed to infer the causal direction between two phenotypes in prospective studies. Through simulation studies, we examined and quantified the ability of the MR Steiger approach to determine the causal direction between two phenotypes (i.e., effect direction). Through simulation studies, our results show that the MR Steiger approach may fail to correctly identify the direction of causality. This is true, especially in the presence of pleiotropy. We also applied the MR Steiger method to the COPDGene study, a case-control study of chronic obstructive pulmonary disease (COPD) in current and former smokers, to examine the role of smoking on lung function. We have created an R package on Github called reverseDirection which runs simulations for user-specified scenarios to examine when the MR Steiger approach can correctly determine the causal direction between two phenotypes in any user specified scenario. In summary, our results emphasize the importance of caution when the MR Steiger approach is used in to infer the direction of causality.","container-title":"Genetic Epidemiology","DOI":"10.1002/gepi.22385","ISSN":"1098-2272","issue":"5","language":"en","note":"_eprint: https://onlinelibrary.wiley.com/doi/pdf/10.1002/gepi.22385","page":"445-454","source":"Wiley Online Library","title":"Caution against examining the role of reverse causality in Mendelian Randomization","volume":"45","author":[{"family":"Lutz","given":"Sharon M."},{"family":"Wu","given":"Ann Chen"},{"family":"Hokanson","given":"John E."},{"family":"Vansteelandt","given":"Stijn"},{"family":"Lange","given":"Christoph"}],"issued":{"date-parts":[["2021"]]}}}],"schema":"https://github.com/citation-style-language/schema/raw/master/csl-citation.json"} </w:instrText>
      </w:r>
      <w:r w:rsidR="006C45E4" w:rsidRPr="688CF31D">
        <w:rPr>
          <w:rFonts w:ascii="Arial" w:eastAsia="Times New Roman" w:hAnsi="Arial" w:cs="Arial"/>
          <w:color w:val="000000" w:themeColor="text1"/>
          <w:sz w:val="22"/>
          <w:szCs w:val="22"/>
          <w:lang w:eastAsia="en-GB"/>
        </w:rPr>
        <w:fldChar w:fldCharType="separate"/>
      </w:r>
      <w:r w:rsidRPr="688CF31D">
        <w:rPr>
          <w:rFonts w:ascii="Arial" w:hAnsi="Arial" w:cs="Arial"/>
          <w:color w:val="000000" w:themeColor="text1"/>
          <w:sz w:val="22"/>
          <w:szCs w:val="22"/>
          <w:vertAlign w:val="superscript"/>
        </w:rPr>
        <w:t>1</w:t>
      </w:r>
      <w:r w:rsidR="006C45E4" w:rsidRPr="688CF31D">
        <w:rPr>
          <w:rFonts w:ascii="Arial" w:eastAsia="Times New Roman" w:hAnsi="Arial" w:cs="Arial"/>
          <w:color w:val="000000" w:themeColor="text1"/>
          <w:sz w:val="22"/>
          <w:szCs w:val="22"/>
          <w:lang w:eastAsia="en-GB"/>
        </w:rPr>
        <w:fldChar w:fldCharType="end"/>
      </w:r>
      <w:r w:rsidRPr="688CF31D">
        <w:rPr>
          <w:rFonts w:ascii="Arial" w:eastAsia="Times New Roman" w:hAnsi="Arial" w:cs="Arial"/>
          <w:color w:val="000000" w:themeColor="text1"/>
          <w:sz w:val="22"/>
          <w:szCs w:val="22"/>
          <w:lang w:eastAsia="en-GB"/>
        </w:rPr>
        <w:t>. In our original paper describing MR Steiger</w:t>
      </w:r>
      <w:r w:rsidR="006C45E4" w:rsidRPr="688CF31D">
        <w:rPr>
          <w:rFonts w:ascii="Arial" w:eastAsia="Times New Roman" w:hAnsi="Arial" w:cs="Arial"/>
          <w:color w:val="000000" w:themeColor="text1"/>
          <w:sz w:val="22"/>
          <w:szCs w:val="22"/>
          <w:lang w:eastAsia="en-GB"/>
        </w:rPr>
        <w:fldChar w:fldCharType="begin"/>
      </w:r>
      <w:r w:rsidR="006C45E4" w:rsidRPr="688CF31D">
        <w:rPr>
          <w:rFonts w:ascii="Arial" w:eastAsia="Times New Roman" w:hAnsi="Arial" w:cs="Arial"/>
          <w:color w:val="000000" w:themeColor="text1"/>
          <w:sz w:val="22"/>
          <w:szCs w:val="22"/>
          <w:lang w:eastAsia="en-GB"/>
        </w:rPr>
        <w:instrText xml:space="preserve"> ADDIN ZOTERO_ITEM CSL_CITATION {"citationID":"ztD1wvbO","properties":{"formattedCitation":"\\super 2\\nosupersub{}","plainCitation":"2","noteIndex":0},"citationItems":[{"id":788,"uris":["http://zotero.org/users/57099/items/3F8PEJ2F"],"uri":["http://zotero.org/users/57099/items/3F8PEJ2F"],"itemData":{"id":788,"type":"article-journal","abstract":"Inference about the causal structure that induces correlations between two traits can be achieved by combining genetic associations with a mediation-based approach, as is done in the causal inference test (CIT). However, we show that measurement error in the phenotypes can lead to the CIT inferring the wrong causal direction, and that increasing sample sizes has the adverse effect of increasing confidence in the wrong answer. This problem is likely to be general to other mediation-based approaches. Here we introduce an extension to Mendelian randomisation, a method that uses genetic associations in an instrumentation framework, that enables inference of the causal direction between traits, with some advantages. First, it can be performed using only summary level data from genome-wide association studies; second, it is less susceptible to bias in the presence of measurement error or unmeasured confounding.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and by horizontal pleiotropy. We emphasise that, where possible, implementing MR and appropriate sensitivity analyses alongside other approaches such as CIT is important to triangulate reliable conclusions about causality.","container-title":"PLOS Genetics","DOI":"10.1371/journal.pgen.1007081","ISSN":"1553-7404","issue":"11","note":"PMID: 29149188","page":"e1007081","title":"Orienting the causal relationship between imprecisely measured traits using GWAS summary data","volume":"13","author":[{"family":"Hemani","given":"Gibran"},{"family":"Tilling","given":"Kate"},{"family":"Davey Smith","given":"George"}],"editor":[{"family":"Li","given":"Jun"}],"issued":{"date-parts":[["2017",11]]}}}],"schema":"https://github.com/citation-style-language/schema/raw/master/csl-citation.json"} </w:instrText>
      </w:r>
      <w:r w:rsidR="006C45E4" w:rsidRPr="688CF31D">
        <w:rPr>
          <w:rFonts w:ascii="Arial" w:eastAsia="Times New Roman" w:hAnsi="Arial" w:cs="Arial"/>
          <w:color w:val="000000" w:themeColor="text1"/>
          <w:sz w:val="22"/>
          <w:szCs w:val="22"/>
          <w:lang w:eastAsia="en-GB"/>
        </w:rPr>
        <w:fldChar w:fldCharType="separate"/>
      </w:r>
      <w:r w:rsidRPr="688CF31D">
        <w:rPr>
          <w:rFonts w:ascii="Arial" w:hAnsi="Arial" w:cs="Arial"/>
          <w:color w:val="000000" w:themeColor="text1"/>
          <w:sz w:val="22"/>
          <w:szCs w:val="22"/>
          <w:vertAlign w:val="superscript"/>
        </w:rPr>
        <w:t>2</w:t>
      </w:r>
      <w:r w:rsidR="006C45E4" w:rsidRPr="688CF31D">
        <w:rPr>
          <w:rFonts w:ascii="Arial" w:eastAsia="Times New Roman" w:hAnsi="Arial" w:cs="Arial"/>
          <w:color w:val="000000" w:themeColor="text1"/>
          <w:sz w:val="22"/>
          <w:szCs w:val="22"/>
          <w:lang w:eastAsia="en-GB"/>
        </w:rPr>
        <w:fldChar w:fldCharType="end"/>
      </w:r>
      <w:r w:rsidRPr="688CF31D">
        <w:rPr>
          <w:rFonts w:ascii="Arial" w:eastAsia="Times New Roman" w:hAnsi="Arial" w:cs="Arial"/>
          <w:color w:val="000000" w:themeColor="text1"/>
          <w:sz w:val="22"/>
          <w:szCs w:val="22"/>
          <w:lang w:eastAsia="en-GB"/>
        </w:rPr>
        <w:t xml:space="preserve"> we warned readers that unmeasured confounding, horizontal pleiotropy and measurement error could all bias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result, and supported this with theory and simulations. We provided a sensitivity analysis in our software for measurement error</w:t>
      </w:r>
      <w:r w:rsidR="006C45E4" w:rsidRPr="688CF31D">
        <w:rPr>
          <w:rFonts w:ascii="Arial" w:eastAsia="Times New Roman" w:hAnsi="Arial" w:cs="Arial"/>
          <w:color w:val="000000" w:themeColor="text1"/>
          <w:sz w:val="22"/>
          <w:szCs w:val="22"/>
          <w:lang w:eastAsia="en-GB"/>
        </w:rPr>
        <w:fldChar w:fldCharType="begin"/>
      </w:r>
      <w:r w:rsidR="006C45E4" w:rsidRPr="688CF31D">
        <w:rPr>
          <w:rFonts w:ascii="Arial" w:eastAsia="Times New Roman" w:hAnsi="Arial" w:cs="Arial"/>
          <w:color w:val="000000" w:themeColor="text1"/>
          <w:sz w:val="22"/>
          <w:szCs w:val="22"/>
          <w:lang w:eastAsia="en-GB"/>
        </w:rPr>
        <w:instrText xml:space="preserve"> ADDIN ZOTERO_ITEM CSL_CITATION {"citationID":"RWIYPINx","properties":{"formattedCitation":"\\super 3\\nosupersub{}","plainCitation":"3","noteIndex":0},"citationItems":[{"id":703,"uris":["http://zotero.org/users/57099/items/AF7MKTCX"],"uri":["http://zotero.org/users/57099/items/AF7MKTCX"],"itemData":{"id":703,"type":"article-journal","abstract":"Results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studies.","container-title":"eLife","DOI":"10.7554/eLife.34408","ISSN":"2050-084X","title":"The MR-Base platform supports systematic causal inference across the human phenome","URL":"https://elifesciences.org/articles/34408","volume":"7","author":[{"family":"Hemani","given":"Gibran"},{"family":"Zheng","given":"Jie"},{"family":"Elsworth","given":"Benjamin"},{"family":"Wade","given":"Kaitlin H"},{"family":"Haberland","given":"Valeriia"},{"family":"Baird","given":"Denis"},{"family":"Laurin","given":"Charles"},{"family":"Burgess","given":"Stephen"},{"family":"Bowden","given":"Jack"},{"family":"Langdon","given":"Ryan"},{"family":"Tan","given":"Vanessa Y"},{"family":"Yarmolinsky","given":"James"},{"family":"Shihab","given":"Hashem A"},{"family":"Timpson","given":"Nicholas J"},{"family":"Evans","given":"David M"},{"family":"Relton","given":"Caroline"},{"family":"Martin","given":"Richard M"},{"family":"Davey Smith","given":"George"},{"family":"Gaunt","given":"Tom R"},{"family":"Haycock","given":"Philip C"}],"issued":{"date-parts":[["2018",5]]}}}],"schema":"https://github.com/citation-style-language/schema/raw/master/csl-citation.json"} </w:instrText>
      </w:r>
      <w:r w:rsidR="006C45E4" w:rsidRPr="688CF31D">
        <w:rPr>
          <w:rFonts w:ascii="Arial" w:eastAsia="Times New Roman" w:hAnsi="Arial" w:cs="Arial"/>
          <w:color w:val="000000" w:themeColor="text1"/>
          <w:sz w:val="22"/>
          <w:szCs w:val="22"/>
          <w:lang w:eastAsia="en-GB"/>
        </w:rPr>
        <w:fldChar w:fldCharType="separate"/>
      </w:r>
      <w:r w:rsidRPr="688CF31D">
        <w:rPr>
          <w:rFonts w:ascii="Arial" w:hAnsi="Arial" w:cs="Arial"/>
          <w:color w:val="000000" w:themeColor="text1"/>
          <w:sz w:val="22"/>
          <w:szCs w:val="22"/>
          <w:vertAlign w:val="superscript"/>
        </w:rPr>
        <w:t>3</w:t>
      </w:r>
      <w:r w:rsidR="006C45E4" w:rsidRPr="688CF31D">
        <w:rPr>
          <w:rFonts w:ascii="Arial" w:eastAsia="Times New Roman" w:hAnsi="Arial" w:cs="Arial"/>
          <w:color w:val="000000" w:themeColor="text1"/>
          <w:sz w:val="22"/>
          <w:szCs w:val="22"/>
          <w:lang w:eastAsia="en-GB"/>
        </w:rPr>
        <w:fldChar w:fldCharType="end"/>
      </w:r>
      <w:r w:rsidRPr="688CF31D">
        <w:rPr>
          <w:rFonts w:ascii="Arial" w:eastAsia="Times New Roman" w:hAnsi="Arial" w:cs="Arial"/>
          <w:color w:val="000000" w:themeColor="text1"/>
          <w:sz w:val="22"/>
          <w:szCs w:val="22"/>
          <w:lang w:eastAsia="en-GB"/>
        </w:rPr>
        <w:t xml:space="preserve">, and Lutz et al have added further sensitivity analyses for horizontal pleiotropy </w:t>
      </w:r>
      <w:r w:rsidR="00F33F62">
        <w:rPr>
          <w:rFonts w:ascii="Arial" w:eastAsia="Times New Roman" w:hAnsi="Arial" w:cs="Arial"/>
          <w:color w:val="000000" w:themeColor="text1"/>
          <w:sz w:val="22"/>
          <w:szCs w:val="22"/>
          <w:lang w:eastAsia="en-GB"/>
        </w:rPr>
        <w:t xml:space="preserve">in a separate </w:t>
      </w:r>
      <w:r w:rsidRPr="688CF31D">
        <w:rPr>
          <w:rFonts w:ascii="Arial" w:eastAsia="Times New Roman" w:hAnsi="Arial" w:cs="Arial"/>
          <w:color w:val="000000" w:themeColor="text1"/>
          <w:sz w:val="22"/>
          <w:szCs w:val="22"/>
          <w:lang w:eastAsia="en-GB"/>
        </w:rPr>
        <w:t xml:space="preserve">R package </w:t>
      </w:r>
      <w:proofErr w:type="spellStart"/>
      <w:r w:rsidRPr="688CF31D">
        <w:rPr>
          <w:rFonts w:ascii="Arial" w:eastAsia="Times New Roman" w:hAnsi="Arial" w:cs="Arial"/>
          <w:color w:val="000000" w:themeColor="text1"/>
          <w:sz w:val="22"/>
          <w:szCs w:val="22"/>
          <w:lang w:eastAsia="en-GB"/>
        </w:rPr>
        <w:t>reverseDirection</w:t>
      </w:r>
      <w:proofErr w:type="spellEnd"/>
      <w:r w:rsidRPr="688CF31D">
        <w:rPr>
          <w:rFonts w:ascii="Arial" w:eastAsia="Times New Roman" w:hAnsi="Arial" w:cs="Arial"/>
          <w:color w:val="000000" w:themeColor="text1"/>
          <w:sz w:val="22"/>
          <w:szCs w:val="22"/>
          <w:lang w:eastAsia="en-GB"/>
        </w:rPr>
        <w:t xml:space="preserve">. We </w:t>
      </w:r>
      <w:r w:rsidR="73FB7456" w:rsidRPr="688CF31D">
        <w:rPr>
          <w:rFonts w:ascii="Arial" w:eastAsia="Times New Roman" w:hAnsi="Arial" w:cs="Arial"/>
          <w:color w:val="000000" w:themeColor="text1"/>
          <w:sz w:val="22"/>
          <w:szCs w:val="22"/>
          <w:lang w:eastAsia="en-GB"/>
        </w:rPr>
        <w:t xml:space="preserve">do however feel it necessary to </w:t>
      </w:r>
      <w:r w:rsidRPr="688CF31D">
        <w:rPr>
          <w:rFonts w:ascii="Arial" w:eastAsia="Times New Roman" w:hAnsi="Arial" w:cs="Arial"/>
          <w:color w:val="000000" w:themeColor="text1"/>
          <w:sz w:val="22"/>
          <w:szCs w:val="22"/>
          <w:lang w:eastAsia="en-GB"/>
        </w:rPr>
        <w:t xml:space="preserve">draw attention to </w:t>
      </w:r>
      <w:r w:rsidR="00F33F62">
        <w:rPr>
          <w:rFonts w:ascii="Arial" w:eastAsia="Times New Roman" w:hAnsi="Arial" w:cs="Arial"/>
          <w:color w:val="000000" w:themeColor="text1"/>
          <w:sz w:val="22"/>
          <w:szCs w:val="22"/>
          <w:lang w:eastAsia="en-GB"/>
        </w:rPr>
        <w:t>some errors</w:t>
      </w:r>
      <w:r w:rsidR="008F37E5">
        <w:rPr>
          <w:rFonts w:ascii="Arial" w:eastAsia="Times New Roman" w:hAnsi="Arial" w:cs="Arial"/>
          <w:color w:val="000000" w:themeColor="text1"/>
          <w:sz w:val="22"/>
          <w:szCs w:val="22"/>
          <w:lang w:eastAsia="en-GB"/>
        </w:rPr>
        <w:t xml:space="preserve"> or misinterpretations</w:t>
      </w:r>
      <w:r w:rsidR="00F33F62">
        <w:rPr>
          <w:rFonts w:ascii="Arial" w:eastAsia="Times New Roman" w:hAnsi="Arial" w:cs="Arial"/>
          <w:color w:val="000000" w:themeColor="text1"/>
          <w:sz w:val="22"/>
          <w:szCs w:val="22"/>
          <w:lang w:eastAsia="en-GB"/>
        </w:rPr>
        <w:t xml:space="preserve"> in their </w:t>
      </w:r>
      <w:r w:rsidRPr="688CF31D">
        <w:rPr>
          <w:rFonts w:ascii="Arial" w:eastAsia="Times New Roman" w:hAnsi="Arial" w:cs="Arial"/>
          <w:color w:val="000000" w:themeColor="text1"/>
          <w:sz w:val="22"/>
          <w:szCs w:val="22"/>
          <w:lang w:eastAsia="en-GB"/>
        </w:rPr>
        <w:t>paper.</w:t>
      </w:r>
    </w:p>
    <w:p w14:paraId="5284AF08" w14:textId="77777777" w:rsidR="006C45E4" w:rsidRPr="006C45E4" w:rsidRDefault="006C45E4" w:rsidP="006C45E4">
      <w:pPr>
        <w:rPr>
          <w:rFonts w:ascii="Times New Roman" w:eastAsia="Times New Roman" w:hAnsi="Times New Roman" w:cs="Times New Roman"/>
          <w:lang w:eastAsia="en-GB"/>
        </w:rPr>
      </w:pPr>
    </w:p>
    <w:p w14:paraId="7FEF3BAE" w14:textId="6E3D6CA7"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color w:val="000000"/>
          <w:sz w:val="22"/>
          <w:szCs w:val="22"/>
          <w:lang w:eastAsia="en-GB"/>
        </w:rPr>
        <w:t xml:space="preserve">Lutz et al present an empirical analysis of an MR analysis of smoking cessation (former vs current smoking) on lung function (Forced expiratory volume in the first second, FEV1) and report that the MR </w:t>
      </w:r>
      <w:proofErr w:type="spellStart"/>
      <w:r w:rsidRPr="006C45E4">
        <w:rPr>
          <w:rFonts w:ascii="Arial" w:eastAsia="Times New Roman" w:hAnsi="Arial" w:cs="Arial"/>
          <w:color w:val="000000"/>
          <w:sz w:val="22"/>
          <w:szCs w:val="22"/>
          <w:lang w:eastAsia="en-GB"/>
        </w:rPr>
        <w:t>Steiger</w:t>
      </w:r>
      <w:proofErr w:type="spellEnd"/>
      <w:r w:rsidRPr="006C45E4">
        <w:rPr>
          <w:rFonts w:ascii="Arial" w:eastAsia="Times New Roman" w:hAnsi="Arial" w:cs="Arial"/>
          <w:color w:val="000000"/>
          <w:sz w:val="22"/>
          <w:szCs w:val="22"/>
          <w:lang w:eastAsia="en-GB"/>
        </w:rPr>
        <w:t xml:space="preserve"> method infers the wrong causal direction. They attribute this incorrect result to the method’s sensitivity to horizontal pleiotropy. We offer an alternative explanation in this case. The study selected only individuals who had ever smoked and who were ascertained for chronic obstructive pulmonary disease (COPD), and this can give rise to two collider paths</w:t>
      </w:r>
      <w:r>
        <w:rPr>
          <w:rFonts w:ascii="Arial" w:eastAsia="Times New Roman" w:hAnsi="Arial" w:cs="Arial"/>
          <w:color w:val="000000"/>
          <w:sz w:val="22"/>
          <w:szCs w:val="22"/>
          <w:lang w:eastAsia="en-GB"/>
        </w:rPr>
        <w:t xml:space="preserve"> </w:t>
      </w:r>
      <w:r w:rsidRPr="006C45E4">
        <w:rPr>
          <w:rFonts w:ascii="Arial" w:eastAsia="Times New Roman" w:hAnsi="Arial" w:cs="Arial"/>
          <w:color w:val="000000"/>
          <w:sz w:val="22"/>
          <w:szCs w:val="22"/>
          <w:lang w:eastAsia="en-GB"/>
        </w:rPr>
        <w:t>(</w:t>
      </w:r>
      <w:r w:rsidRPr="006C45E4">
        <w:rPr>
          <w:rFonts w:ascii="Arial" w:eastAsia="Times New Roman" w:hAnsi="Arial" w:cs="Arial"/>
          <w:b/>
          <w:bCs/>
          <w:color w:val="000000"/>
          <w:sz w:val="22"/>
          <w:szCs w:val="22"/>
          <w:lang w:eastAsia="en-GB"/>
        </w:rPr>
        <w:t>Figure 1</w:t>
      </w:r>
      <w:r w:rsidRPr="006C45E4">
        <w:rPr>
          <w:rFonts w:ascii="Arial" w:eastAsia="Times New Roman" w:hAnsi="Arial" w:cs="Arial"/>
          <w:color w:val="000000"/>
          <w:sz w:val="22"/>
          <w:szCs w:val="22"/>
          <w:lang w:eastAsia="en-GB"/>
        </w:rPr>
        <w:t xml:space="preserve">) which can distort the </w:t>
      </w:r>
      <w:r>
        <w:rPr>
          <w:rFonts w:ascii="Arial" w:eastAsia="Times New Roman" w:hAnsi="Arial" w:cs="Arial"/>
          <w:color w:val="000000"/>
          <w:sz w:val="22"/>
          <w:szCs w:val="22"/>
          <w:lang w:eastAsia="en-GB"/>
        </w:rPr>
        <w:t>R</w:t>
      </w:r>
      <w:r w:rsidRPr="006C45E4">
        <w:rPr>
          <w:rFonts w:ascii="Arial" w:eastAsia="Times New Roman" w:hAnsi="Arial" w:cs="Arial"/>
          <w:color w:val="000000"/>
          <w:sz w:val="22"/>
          <w:szCs w:val="22"/>
          <w:vertAlign w:val="superscript"/>
          <w:lang w:eastAsia="en-GB"/>
        </w:rPr>
        <w:t>2</w:t>
      </w:r>
      <w:r w:rsidRPr="006C45E4">
        <w:rPr>
          <w:rFonts w:ascii="Arial" w:eastAsia="Times New Roman" w:hAnsi="Arial" w:cs="Arial"/>
          <w:color w:val="000000"/>
          <w:sz w:val="22"/>
          <w:szCs w:val="22"/>
          <w:lang w:eastAsia="en-GB"/>
        </w:rPr>
        <w:t xml:space="preserve"> estimates compared to the general population:</w:t>
      </w:r>
    </w:p>
    <w:p w14:paraId="4FE8F089" w14:textId="77777777" w:rsidR="006C45E4" w:rsidRDefault="006C45E4" w:rsidP="006C45E4">
      <w:pPr>
        <w:textAlignment w:val="baseline"/>
        <w:rPr>
          <w:rFonts w:ascii="Times New Roman" w:eastAsia="Times New Roman" w:hAnsi="Times New Roman" w:cs="Times New Roman"/>
          <w:lang w:eastAsia="en-GB"/>
        </w:rPr>
      </w:pPr>
    </w:p>
    <w:p w14:paraId="679769B4" w14:textId="0B583FCF" w:rsidR="006C45E4" w:rsidRDefault="18CA70E6" w:rsidP="006C45E4">
      <w:pPr>
        <w:pStyle w:val="ListParagraph"/>
        <w:numPr>
          <w:ilvl w:val="0"/>
          <w:numId w:val="3"/>
        </w:numPr>
        <w:textAlignment w:val="baseline"/>
        <w:rPr>
          <w:rFonts w:ascii="Arial" w:eastAsia="Times New Roman" w:hAnsi="Arial" w:cs="Arial"/>
          <w:color w:val="000000"/>
          <w:sz w:val="22"/>
          <w:szCs w:val="22"/>
          <w:lang w:eastAsia="en-GB"/>
        </w:rPr>
      </w:pPr>
      <w:r w:rsidRPr="688CF31D">
        <w:rPr>
          <w:rFonts w:ascii="Arial" w:eastAsia="Times New Roman" w:hAnsi="Arial" w:cs="Arial"/>
          <w:color w:val="000000" w:themeColor="text1"/>
          <w:sz w:val="22"/>
          <w:szCs w:val="22"/>
          <w:lang w:eastAsia="en-GB"/>
        </w:rPr>
        <w:t xml:space="preserve">if COPD is influenced by both smoking behaviour and FEV1 then the relationship between genetic instruments and lung function will </w:t>
      </w:r>
      <w:r w:rsidR="03C653EA" w:rsidRPr="688CF31D">
        <w:rPr>
          <w:rFonts w:ascii="Arial" w:eastAsia="Times New Roman" w:hAnsi="Arial" w:cs="Arial"/>
          <w:color w:val="000000" w:themeColor="text1"/>
          <w:sz w:val="22"/>
          <w:szCs w:val="22"/>
          <w:lang w:eastAsia="en-GB"/>
        </w:rPr>
        <w:t xml:space="preserve">likely </w:t>
      </w:r>
      <w:r w:rsidRPr="688CF31D">
        <w:rPr>
          <w:rFonts w:ascii="Arial" w:eastAsia="Times New Roman" w:hAnsi="Arial" w:cs="Arial"/>
          <w:color w:val="000000" w:themeColor="text1"/>
          <w:sz w:val="22"/>
          <w:szCs w:val="22"/>
          <w:lang w:eastAsia="en-GB"/>
        </w:rPr>
        <w:t xml:space="preserve">become distorted in the selected sample due to collider bias. This will distort both the MR analysis and can also distort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result.</w:t>
      </w:r>
    </w:p>
    <w:p w14:paraId="51541101" w14:textId="73E6D859" w:rsidR="006C45E4" w:rsidRPr="006C45E4" w:rsidRDefault="006C45E4" w:rsidP="006C45E4">
      <w:pPr>
        <w:pStyle w:val="ListParagraph"/>
        <w:numPr>
          <w:ilvl w:val="0"/>
          <w:numId w:val="3"/>
        </w:numPr>
        <w:textAlignment w:val="baseline"/>
        <w:rPr>
          <w:rFonts w:ascii="Arial" w:eastAsia="Times New Roman" w:hAnsi="Arial" w:cs="Arial"/>
          <w:color w:val="000000"/>
          <w:sz w:val="22"/>
          <w:szCs w:val="22"/>
          <w:lang w:eastAsia="en-GB"/>
        </w:rPr>
      </w:pPr>
      <w:r w:rsidRPr="006C45E4">
        <w:rPr>
          <w:rFonts w:ascii="Arial" w:eastAsia="Times New Roman" w:hAnsi="Arial" w:cs="Arial"/>
          <w:color w:val="000000"/>
          <w:sz w:val="22"/>
          <w:szCs w:val="22"/>
          <w:lang w:eastAsia="en-GB"/>
        </w:rPr>
        <w:t xml:space="preserve">If smoking influences FEV1 then sample selection by restricting to ever smokers opens a collider path from the instrument to FEV1 via the unmeasured confounder U, and so depending on the relative magnitude of confounding on smoking and FEV1 the instrument-outcome </w:t>
      </w:r>
      <w:r>
        <w:rPr>
          <w:rFonts w:ascii="Arial" w:eastAsia="Times New Roman" w:hAnsi="Arial" w:cs="Arial"/>
          <w:color w:val="000000"/>
          <w:sz w:val="22"/>
          <w:szCs w:val="22"/>
          <w:lang w:eastAsia="en-GB"/>
        </w:rPr>
        <w:t>R</w:t>
      </w:r>
      <w:r w:rsidRPr="006C45E4">
        <w:rPr>
          <w:rFonts w:ascii="Arial" w:eastAsia="Times New Roman" w:hAnsi="Arial" w:cs="Arial"/>
          <w:color w:val="000000"/>
          <w:sz w:val="22"/>
          <w:szCs w:val="22"/>
          <w:vertAlign w:val="superscript"/>
          <w:lang w:eastAsia="en-GB"/>
        </w:rPr>
        <w:t>2</w:t>
      </w:r>
      <w:r w:rsidRPr="006C45E4">
        <w:rPr>
          <w:rFonts w:ascii="Arial" w:eastAsia="Times New Roman" w:hAnsi="Arial" w:cs="Arial"/>
          <w:color w:val="000000"/>
          <w:sz w:val="22"/>
          <w:szCs w:val="22"/>
          <w:lang w:eastAsia="en-GB"/>
        </w:rPr>
        <w:t xml:space="preserve"> could be estimated to be higher than the instrument-exposure </w:t>
      </w:r>
      <w:r>
        <w:rPr>
          <w:rFonts w:ascii="Arial" w:eastAsia="Times New Roman" w:hAnsi="Arial" w:cs="Arial"/>
          <w:color w:val="000000"/>
          <w:sz w:val="22"/>
          <w:szCs w:val="22"/>
          <w:lang w:eastAsia="en-GB"/>
        </w:rPr>
        <w:t>R</w:t>
      </w:r>
      <w:r>
        <w:rPr>
          <w:rFonts w:ascii="Arial" w:eastAsia="Times New Roman" w:hAnsi="Arial" w:cs="Arial"/>
          <w:color w:val="000000"/>
          <w:sz w:val="22"/>
          <w:szCs w:val="22"/>
          <w:vertAlign w:val="superscript"/>
          <w:lang w:eastAsia="en-GB"/>
        </w:rPr>
        <w:t>2</w:t>
      </w:r>
      <w:r w:rsidRPr="006C45E4">
        <w:rPr>
          <w:rFonts w:ascii="Arial" w:eastAsia="Times New Roman" w:hAnsi="Arial" w:cs="Arial"/>
          <w:color w:val="000000"/>
          <w:sz w:val="22"/>
          <w:szCs w:val="22"/>
          <w:lang w:eastAsia="en-GB"/>
        </w:rPr>
        <w:t>.</w:t>
      </w:r>
    </w:p>
    <w:p w14:paraId="211D21AA" w14:textId="77777777" w:rsidR="006C45E4" w:rsidRPr="006C45E4" w:rsidRDefault="006C45E4" w:rsidP="006C45E4">
      <w:pPr>
        <w:rPr>
          <w:rFonts w:ascii="Times New Roman" w:eastAsia="Times New Roman" w:hAnsi="Times New Roman" w:cs="Times New Roman"/>
          <w:lang w:eastAsia="en-GB"/>
        </w:rPr>
      </w:pPr>
    </w:p>
    <w:p w14:paraId="75A1497A" w14:textId="66ECE7FE"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color w:val="000000"/>
          <w:sz w:val="22"/>
          <w:szCs w:val="22"/>
          <w:lang w:eastAsia="en-GB"/>
        </w:rPr>
        <w:t xml:space="preserve">See the </w:t>
      </w:r>
      <w:r w:rsidRPr="006C45E4">
        <w:rPr>
          <w:rFonts w:ascii="Arial" w:eastAsia="Times New Roman" w:hAnsi="Arial" w:cs="Arial"/>
          <w:b/>
          <w:bCs/>
          <w:color w:val="000000"/>
          <w:sz w:val="22"/>
          <w:szCs w:val="22"/>
          <w:lang w:eastAsia="en-GB"/>
        </w:rPr>
        <w:t>Supplementary Note</w:t>
      </w:r>
      <w:r w:rsidRPr="006C45E4">
        <w:rPr>
          <w:rFonts w:ascii="Arial" w:eastAsia="Times New Roman" w:hAnsi="Arial" w:cs="Arial"/>
          <w:color w:val="000000"/>
          <w:sz w:val="22"/>
          <w:szCs w:val="22"/>
          <w:lang w:eastAsia="en-GB"/>
        </w:rPr>
        <w:t xml:space="preserve"> for a numerical example that illustrates </w:t>
      </w:r>
      <w:proofErr w:type="gramStart"/>
      <w:r w:rsidRPr="006C45E4">
        <w:rPr>
          <w:rFonts w:ascii="Arial" w:eastAsia="Times New Roman" w:hAnsi="Arial" w:cs="Arial"/>
          <w:color w:val="000000"/>
          <w:sz w:val="22"/>
          <w:szCs w:val="22"/>
          <w:lang w:eastAsia="en-GB"/>
        </w:rPr>
        <w:t>both of these</w:t>
      </w:r>
      <w:proofErr w:type="gramEnd"/>
      <w:r w:rsidRPr="006C45E4">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mechanisms</w:t>
      </w:r>
      <w:r w:rsidRPr="006C45E4">
        <w:rPr>
          <w:rFonts w:ascii="Arial" w:eastAsia="Times New Roman" w:hAnsi="Arial" w:cs="Arial"/>
          <w:color w:val="000000"/>
          <w:sz w:val="22"/>
          <w:szCs w:val="22"/>
          <w:lang w:eastAsia="en-GB"/>
        </w:rPr>
        <w:t>. We woul</w:t>
      </w:r>
      <w:r w:rsidR="00BB368D">
        <w:rPr>
          <w:rFonts w:ascii="Arial" w:eastAsia="Times New Roman" w:hAnsi="Arial" w:cs="Arial"/>
          <w:color w:val="000000"/>
          <w:sz w:val="22"/>
          <w:szCs w:val="22"/>
          <w:lang w:eastAsia="en-GB"/>
        </w:rPr>
        <w:t xml:space="preserve">d not </w:t>
      </w:r>
      <w:r w:rsidRPr="006C45E4">
        <w:rPr>
          <w:rFonts w:ascii="Arial" w:eastAsia="Times New Roman" w:hAnsi="Arial" w:cs="Arial"/>
          <w:color w:val="000000"/>
          <w:sz w:val="22"/>
          <w:szCs w:val="22"/>
          <w:lang w:eastAsia="en-GB"/>
        </w:rPr>
        <w:t xml:space="preserve">describe these as issues with the MR </w:t>
      </w:r>
      <w:proofErr w:type="spellStart"/>
      <w:r w:rsidRPr="006C45E4">
        <w:rPr>
          <w:rFonts w:ascii="Arial" w:eastAsia="Times New Roman" w:hAnsi="Arial" w:cs="Arial"/>
          <w:color w:val="000000"/>
          <w:sz w:val="22"/>
          <w:szCs w:val="22"/>
          <w:lang w:eastAsia="en-GB"/>
        </w:rPr>
        <w:t>Steiger</w:t>
      </w:r>
      <w:proofErr w:type="spellEnd"/>
      <w:r w:rsidRPr="006C45E4">
        <w:rPr>
          <w:rFonts w:ascii="Arial" w:eastAsia="Times New Roman" w:hAnsi="Arial" w:cs="Arial"/>
          <w:color w:val="000000"/>
          <w:sz w:val="22"/>
          <w:szCs w:val="22"/>
          <w:lang w:eastAsia="en-GB"/>
        </w:rPr>
        <w:t xml:space="preserve"> test, as the incorrect result is a consequence of </w:t>
      </w:r>
      <w:r w:rsidR="00A13EB0">
        <w:rPr>
          <w:rFonts w:ascii="Arial" w:eastAsia="Times New Roman" w:hAnsi="Arial" w:cs="Arial"/>
          <w:color w:val="000000"/>
          <w:sz w:val="22"/>
          <w:szCs w:val="22"/>
          <w:lang w:eastAsia="en-GB"/>
        </w:rPr>
        <w:t>bias</w:t>
      </w:r>
      <w:r w:rsidR="00A13EB0" w:rsidRPr="006C45E4">
        <w:rPr>
          <w:rFonts w:ascii="Arial" w:eastAsia="Times New Roman" w:hAnsi="Arial" w:cs="Arial"/>
          <w:color w:val="000000"/>
          <w:sz w:val="22"/>
          <w:szCs w:val="22"/>
          <w:lang w:eastAsia="en-GB"/>
        </w:rPr>
        <w:t xml:space="preserve"> </w:t>
      </w:r>
      <w:r w:rsidRPr="006C45E4">
        <w:rPr>
          <w:rFonts w:ascii="Arial" w:eastAsia="Times New Roman" w:hAnsi="Arial" w:cs="Arial"/>
          <w:color w:val="000000"/>
          <w:sz w:val="22"/>
          <w:szCs w:val="22"/>
          <w:lang w:eastAsia="en-GB"/>
        </w:rPr>
        <w:t xml:space="preserve">in estimating the </w:t>
      </w:r>
      <w:r>
        <w:rPr>
          <w:rFonts w:ascii="Arial" w:eastAsia="Times New Roman" w:hAnsi="Arial" w:cs="Arial"/>
          <w:color w:val="000000"/>
          <w:sz w:val="22"/>
          <w:szCs w:val="22"/>
          <w:lang w:eastAsia="en-GB"/>
        </w:rPr>
        <w:t>R</w:t>
      </w:r>
      <w:r w:rsidRPr="006C45E4">
        <w:rPr>
          <w:rFonts w:ascii="Arial" w:eastAsia="Times New Roman" w:hAnsi="Arial" w:cs="Arial"/>
          <w:color w:val="000000"/>
          <w:sz w:val="22"/>
          <w:szCs w:val="22"/>
          <w:vertAlign w:val="superscript"/>
          <w:lang w:eastAsia="en-GB"/>
        </w:rPr>
        <w:t>2</w:t>
      </w:r>
      <w:r w:rsidRPr="006C45E4">
        <w:rPr>
          <w:rFonts w:ascii="Arial" w:eastAsia="Times New Roman" w:hAnsi="Arial" w:cs="Arial"/>
          <w:color w:val="000000"/>
          <w:sz w:val="22"/>
          <w:szCs w:val="22"/>
          <w:lang w:eastAsia="en-GB"/>
        </w:rPr>
        <w:t xml:space="preserve"> values</w:t>
      </w:r>
      <w:r w:rsidR="00BB368D">
        <w:rPr>
          <w:rFonts w:ascii="Arial" w:eastAsia="Times New Roman" w:hAnsi="Arial" w:cs="Arial"/>
          <w:color w:val="000000"/>
          <w:sz w:val="22"/>
          <w:szCs w:val="22"/>
          <w:lang w:eastAsia="en-GB"/>
        </w:rPr>
        <w:t xml:space="preserve"> due to </w:t>
      </w:r>
      <w:r w:rsidR="0083423E">
        <w:rPr>
          <w:rFonts w:ascii="Arial" w:eastAsia="Times New Roman" w:hAnsi="Arial" w:cs="Arial"/>
          <w:color w:val="000000"/>
          <w:sz w:val="22"/>
          <w:szCs w:val="22"/>
          <w:lang w:eastAsia="en-GB"/>
        </w:rPr>
        <w:t xml:space="preserve">the </w:t>
      </w:r>
      <w:r w:rsidR="00BB368D">
        <w:rPr>
          <w:rFonts w:ascii="Arial" w:eastAsia="Times New Roman" w:hAnsi="Arial" w:cs="Arial"/>
          <w:color w:val="000000"/>
          <w:sz w:val="22"/>
          <w:szCs w:val="22"/>
          <w:lang w:eastAsia="en-GB"/>
        </w:rPr>
        <w:t>study design</w:t>
      </w:r>
      <w:r w:rsidRPr="006C45E4">
        <w:rPr>
          <w:rFonts w:ascii="Arial" w:eastAsia="Times New Roman" w:hAnsi="Arial" w:cs="Arial"/>
          <w:color w:val="000000"/>
          <w:sz w:val="22"/>
          <w:szCs w:val="22"/>
          <w:lang w:eastAsia="en-GB"/>
        </w:rPr>
        <w:t>.</w:t>
      </w:r>
    </w:p>
    <w:p w14:paraId="478CBB8A" w14:textId="77777777" w:rsidR="006C45E4" w:rsidRPr="006C45E4" w:rsidRDefault="006C45E4" w:rsidP="006C45E4">
      <w:pPr>
        <w:rPr>
          <w:rFonts w:ascii="Times New Roman" w:eastAsia="Times New Roman" w:hAnsi="Times New Roman" w:cs="Times New Roman"/>
          <w:lang w:eastAsia="en-GB"/>
        </w:rPr>
      </w:pPr>
    </w:p>
    <w:p w14:paraId="7D037E76" w14:textId="0933121B"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color w:val="000000"/>
          <w:sz w:val="22"/>
          <w:szCs w:val="22"/>
          <w:lang w:eastAsia="en-GB"/>
        </w:rPr>
        <w:t>We re-performed the analysis that Lutz et al present, this time using publicly available UK Biobank data, which does not suffer from sample selection due to COPD status (though important to note it does suffer from other forms of less extreme sample selection</w:t>
      </w:r>
      <w:r>
        <w:rPr>
          <w:rFonts w:ascii="Arial" w:eastAsia="Times New Roman" w:hAnsi="Arial" w:cs="Arial"/>
          <w:color w:val="000000"/>
          <w:sz w:val="22"/>
          <w:szCs w:val="22"/>
          <w:lang w:eastAsia="en-GB"/>
        </w:rPr>
        <w:fldChar w:fldCharType="begin"/>
      </w:r>
      <w:r>
        <w:rPr>
          <w:rFonts w:ascii="Arial" w:eastAsia="Times New Roman" w:hAnsi="Arial" w:cs="Arial"/>
          <w:color w:val="000000"/>
          <w:sz w:val="22"/>
          <w:szCs w:val="22"/>
          <w:lang w:eastAsia="en-GB"/>
        </w:rPr>
        <w:instrText xml:space="preserve"> ADDIN ZOTERO_ITEM CSL_CITATION {"citationID":"9ZjJVNtG","properties":{"formattedCitation":"\\super 4\\nosupersub{}","plainCitation":"4","noteIndex":0},"citationItems":[{"id":5399,"uris":["http://zotero.org/users/57099/items/XHFMI93Y"],"uri":["http://zotero.org/users/57099/items/XHFMI93Y"],"itemData":{"id":5399,"type":"article-journal","abstract":"Large-scale cross-sectional and cohort studies have transformed our understanding of the genetic and environmental determinants of health outcomes. However, the representativeness of these samples may be limited–either through selection into studies, or by attrition from studies over time. Here we explore the potential impact of this selection bias on results obtained from these studies, from the perspective that this amounts to conditioning on a collider (i.e. a form of collider bias). Whereas it is acknowledged that selection bias will have a strong effect on representativeness and prevalence estimates, it is often assumed that it should not have a strong impact on estimates of associations. We argue that because selection can induce collider bias (which occurs when two variables independently influence a third variable, and that third variable is conditioned upon), selection can lead to substantially biased estimates of associations. In particular, selection related to phenotypes can bias associations with genetic variants associated with those phenotypes. In simulations, we show that even modest influences on selection into, or attrition from, a study can generate biased and potentially misleading estimates of both phenotypic and genotypic associations. Our results highlight the value of knowing which population your study sample is representative of. If the factors influencing selection and attrition are known, they can be adjusted for. For example, having DNA available on most participants in a birth cohort study offers the possibility of investigating the extent to which polygenic scores predict subsequent participation, which in turn would enable sensitivity analyses of the extent to which bias might distort estimates.","container-title":"International Journal of Epidemiology","DOI":"10.1093/ije/dyx206","ISSN":"0300-5771","issue":"1","journalAbbreviation":"Int J Epidemiol","note":"PMID: 29040562\nPMCID: PMC5837306","page":"226-235","source":"PubMed Central","title":"Collider scope: when selection bias can substantially influence observed associations","title-short":"Collider scope","volume":"47","author":[{"family":"Munafò","given":"Marcus R"},{"family":"Tilling","given":"Kate"},{"family":"Taylor","given":"Amy E"},{"family":"Evans","given":"David M"},{"family":"Davey Smith","given":"George"}],"issued":{"date-parts":[["2018",2]]}}}],"schema":"https://github.com/citation-style-language/schema/raw/master/csl-citation.json"} </w:instrText>
      </w:r>
      <w:r>
        <w:rPr>
          <w:rFonts w:ascii="Arial" w:eastAsia="Times New Roman" w:hAnsi="Arial" w:cs="Arial"/>
          <w:color w:val="000000"/>
          <w:sz w:val="22"/>
          <w:szCs w:val="22"/>
          <w:lang w:eastAsia="en-GB"/>
        </w:rPr>
        <w:fldChar w:fldCharType="separate"/>
      </w:r>
      <w:r w:rsidRPr="006C45E4">
        <w:rPr>
          <w:rFonts w:ascii="Arial" w:hAnsi="Arial" w:cs="Arial"/>
          <w:color w:val="000000"/>
          <w:sz w:val="22"/>
          <w:vertAlign w:val="superscript"/>
        </w:rPr>
        <w:t>4</w:t>
      </w:r>
      <w:r>
        <w:rPr>
          <w:rFonts w:ascii="Arial" w:eastAsia="Times New Roman" w:hAnsi="Arial" w:cs="Arial"/>
          <w:color w:val="000000"/>
          <w:sz w:val="22"/>
          <w:szCs w:val="22"/>
          <w:lang w:eastAsia="en-GB"/>
        </w:rPr>
        <w:fldChar w:fldCharType="end"/>
      </w:r>
      <w:r w:rsidRPr="006C45E4">
        <w:rPr>
          <w:rFonts w:ascii="Arial" w:eastAsia="Times New Roman" w:hAnsi="Arial" w:cs="Arial"/>
          <w:color w:val="000000"/>
          <w:sz w:val="22"/>
          <w:szCs w:val="22"/>
          <w:lang w:eastAsia="en-GB"/>
        </w:rPr>
        <w:t xml:space="preserve">). In our analyses cigarette pack years and ever vs never smoking have negative influences on lung function, while smoking cessation (which selects for ever smokers) has a positive influence on lung function. </w:t>
      </w:r>
      <w:r>
        <w:rPr>
          <w:rFonts w:ascii="Arial" w:eastAsia="Times New Roman" w:hAnsi="Arial" w:cs="Arial"/>
          <w:color w:val="000000"/>
          <w:sz w:val="22"/>
          <w:szCs w:val="22"/>
          <w:lang w:eastAsia="en-GB"/>
        </w:rPr>
        <w:t>I</w:t>
      </w:r>
      <w:r w:rsidRPr="006C45E4">
        <w:rPr>
          <w:rFonts w:ascii="Arial" w:eastAsia="Times New Roman" w:hAnsi="Arial" w:cs="Arial"/>
          <w:color w:val="000000"/>
          <w:sz w:val="22"/>
          <w:szCs w:val="22"/>
          <w:lang w:eastAsia="en-GB"/>
        </w:rPr>
        <w:t xml:space="preserve">n all analyses smoking behaviour are inferred to be causally upstream of lung function using the MR </w:t>
      </w:r>
      <w:proofErr w:type="spellStart"/>
      <w:r w:rsidRPr="006C45E4">
        <w:rPr>
          <w:rFonts w:ascii="Arial" w:eastAsia="Times New Roman" w:hAnsi="Arial" w:cs="Arial"/>
          <w:color w:val="000000"/>
          <w:sz w:val="22"/>
          <w:szCs w:val="22"/>
          <w:lang w:eastAsia="en-GB"/>
        </w:rPr>
        <w:t>Steiger</w:t>
      </w:r>
      <w:proofErr w:type="spellEnd"/>
      <w:r w:rsidRPr="006C45E4">
        <w:rPr>
          <w:rFonts w:ascii="Arial" w:eastAsia="Times New Roman" w:hAnsi="Arial" w:cs="Arial"/>
          <w:color w:val="000000"/>
          <w:sz w:val="22"/>
          <w:szCs w:val="22"/>
          <w:lang w:eastAsia="en-GB"/>
        </w:rPr>
        <w:t xml:space="preserve"> test (</w:t>
      </w:r>
      <w:r w:rsidRPr="006C45E4">
        <w:rPr>
          <w:rFonts w:ascii="Arial" w:eastAsia="Times New Roman" w:hAnsi="Arial" w:cs="Arial"/>
          <w:b/>
          <w:bCs/>
          <w:color w:val="000000"/>
          <w:sz w:val="22"/>
          <w:szCs w:val="22"/>
          <w:lang w:eastAsia="en-GB"/>
        </w:rPr>
        <w:t>Table 1</w:t>
      </w:r>
      <w:r w:rsidRPr="006C45E4">
        <w:rPr>
          <w:rFonts w:ascii="Arial" w:eastAsia="Times New Roman" w:hAnsi="Arial" w:cs="Arial"/>
          <w:color w:val="000000"/>
          <w:sz w:val="22"/>
          <w:szCs w:val="22"/>
          <w:lang w:eastAsia="en-GB"/>
        </w:rPr>
        <w:t xml:space="preserve">, full </w:t>
      </w:r>
      <w:proofErr w:type="gramStart"/>
      <w:r w:rsidRPr="006C45E4">
        <w:rPr>
          <w:rFonts w:ascii="Arial" w:eastAsia="Times New Roman" w:hAnsi="Arial" w:cs="Arial"/>
          <w:color w:val="000000"/>
          <w:sz w:val="22"/>
          <w:szCs w:val="22"/>
          <w:lang w:eastAsia="en-GB"/>
        </w:rPr>
        <w:t>methods</w:t>
      </w:r>
      <w:proofErr w:type="gramEnd"/>
      <w:r w:rsidRPr="006C45E4">
        <w:rPr>
          <w:rFonts w:ascii="Arial" w:eastAsia="Times New Roman" w:hAnsi="Arial" w:cs="Arial"/>
          <w:color w:val="000000"/>
          <w:sz w:val="22"/>
          <w:szCs w:val="22"/>
          <w:lang w:eastAsia="en-GB"/>
        </w:rPr>
        <w:t xml:space="preserve"> and results in </w:t>
      </w:r>
      <w:r w:rsidRPr="006C45E4">
        <w:rPr>
          <w:rFonts w:ascii="Arial" w:eastAsia="Times New Roman" w:hAnsi="Arial" w:cs="Arial"/>
          <w:b/>
          <w:bCs/>
          <w:color w:val="000000"/>
          <w:sz w:val="22"/>
          <w:szCs w:val="22"/>
          <w:lang w:eastAsia="en-GB"/>
        </w:rPr>
        <w:t>Supplementary Note</w:t>
      </w:r>
      <w:r w:rsidRPr="006C45E4">
        <w:rPr>
          <w:rFonts w:ascii="Arial" w:eastAsia="Times New Roman" w:hAnsi="Arial" w:cs="Arial"/>
          <w:color w:val="000000"/>
          <w:sz w:val="22"/>
          <w:szCs w:val="22"/>
          <w:lang w:eastAsia="en-GB"/>
        </w:rPr>
        <w:t xml:space="preserve">). This result contradicts Lutz et </w:t>
      </w:r>
      <w:proofErr w:type="spellStart"/>
      <w:r w:rsidRPr="006C45E4">
        <w:rPr>
          <w:rFonts w:ascii="Arial" w:eastAsia="Times New Roman" w:hAnsi="Arial" w:cs="Arial"/>
          <w:color w:val="000000"/>
          <w:sz w:val="22"/>
          <w:szCs w:val="22"/>
          <w:lang w:eastAsia="en-GB"/>
        </w:rPr>
        <w:t>al’s</w:t>
      </w:r>
      <w:proofErr w:type="spellEnd"/>
      <w:r w:rsidRPr="006C45E4">
        <w:rPr>
          <w:rFonts w:ascii="Arial" w:eastAsia="Times New Roman" w:hAnsi="Arial" w:cs="Arial"/>
          <w:color w:val="000000"/>
          <w:sz w:val="22"/>
          <w:szCs w:val="22"/>
          <w:lang w:eastAsia="en-GB"/>
        </w:rPr>
        <w:t xml:space="preserve"> claim that horizontal pleiotropy distorted the results of the MR </w:t>
      </w:r>
      <w:proofErr w:type="spellStart"/>
      <w:r w:rsidRPr="006C45E4">
        <w:rPr>
          <w:rFonts w:ascii="Arial" w:eastAsia="Times New Roman" w:hAnsi="Arial" w:cs="Arial"/>
          <w:color w:val="000000"/>
          <w:sz w:val="22"/>
          <w:szCs w:val="22"/>
          <w:lang w:eastAsia="en-GB"/>
        </w:rPr>
        <w:t>Steiger</w:t>
      </w:r>
      <w:proofErr w:type="spellEnd"/>
      <w:r w:rsidRPr="006C45E4">
        <w:rPr>
          <w:rFonts w:ascii="Arial" w:eastAsia="Times New Roman" w:hAnsi="Arial" w:cs="Arial"/>
          <w:color w:val="000000"/>
          <w:sz w:val="22"/>
          <w:szCs w:val="22"/>
          <w:lang w:eastAsia="en-GB"/>
        </w:rPr>
        <w:t xml:space="preserve"> method, as we would expect horizontal pleiotropic effects to </w:t>
      </w:r>
      <w:r>
        <w:rPr>
          <w:rFonts w:ascii="Arial" w:eastAsia="Times New Roman" w:hAnsi="Arial" w:cs="Arial"/>
          <w:color w:val="000000"/>
          <w:sz w:val="22"/>
          <w:szCs w:val="22"/>
          <w:lang w:eastAsia="en-GB"/>
        </w:rPr>
        <w:t>be relatively consistent</w:t>
      </w:r>
      <w:r w:rsidRPr="006C45E4">
        <w:rPr>
          <w:rFonts w:ascii="Arial" w:eastAsia="Times New Roman" w:hAnsi="Arial" w:cs="Arial"/>
          <w:color w:val="000000"/>
          <w:sz w:val="22"/>
          <w:szCs w:val="22"/>
          <w:lang w:eastAsia="en-GB"/>
        </w:rPr>
        <w:t xml:space="preserve"> across datasets when using the same instruments</w:t>
      </w:r>
      <w:r>
        <w:rPr>
          <w:rFonts w:ascii="Arial" w:eastAsia="Times New Roman" w:hAnsi="Arial" w:cs="Arial"/>
          <w:color w:val="000000"/>
          <w:sz w:val="22"/>
          <w:szCs w:val="22"/>
          <w:lang w:eastAsia="en-GB"/>
        </w:rPr>
        <w:t xml:space="preserve"> and when analysing individuals from the same ancestral background</w:t>
      </w:r>
      <w:r w:rsidRPr="006C45E4">
        <w:rPr>
          <w:rFonts w:ascii="Arial" w:eastAsia="Times New Roman" w:hAnsi="Arial" w:cs="Arial"/>
          <w:color w:val="000000"/>
          <w:sz w:val="22"/>
          <w:szCs w:val="22"/>
          <w:lang w:eastAsia="en-GB"/>
        </w:rPr>
        <w:t xml:space="preserve">. To our knowledge Lutz et al did not make </w:t>
      </w:r>
      <w:r w:rsidRPr="006C45E4">
        <w:rPr>
          <w:rFonts w:ascii="Arial" w:eastAsia="Times New Roman" w:hAnsi="Arial" w:cs="Arial"/>
          <w:color w:val="000000"/>
          <w:sz w:val="22"/>
          <w:szCs w:val="22"/>
          <w:lang w:eastAsia="en-GB"/>
        </w:rPr>
        <w:lastRenderedPageBreak/>
        <w:t>the summary data available for the analyses that they ran on the COPD selected sample</w:t>
      </w:r>
      <w:r w:rsidR="008F37E5">
        <w:rPr>
          <w:rFonts w:ascii="Arial" w:eastAsia="Times New Roman" w:hAnsi="Arial" w:cs="Arial"/>
          <w:color w:val="000000"/>
          <w:sz w:val="22"/>
          <w:szCs w:val="22"/>
          <w:lang w:eastAsia="en-GB"/>
        </w:rPr>
        <w:t>, thus</w:t>
      </w:r>
      <w:r w:rsidRPr="006C45E4">
        <w:rPr>
          <w:rFonts w:ascii="Arial" w:eastAsia="Times New Roman" w:hAnsi="Arial" w:cs="Arial"/>
          <w:color w:val="000000"/>
          <w:sz w:val="22"/>
          <w:szCs w:val="22"/>
          <w:lang w:eastAsia="en-GB"/>
        </w:rPr>
        <w:t xml:space="preserve"> we cannot re-analyse that directly.</w:t>
      </w:r>
    </w:p>
    <w:p w14:paraId="0A177333" w14:textId="77777777" w:rsidR="006C45E4" w:rsidRPr="006C45E4" w:rsidRDefault="006C45E4" w:rsidP="006C45E4">
      <w:pPr>
        <w:rPr>
          <w:rFonts w:ascii="Times New Roman" w:eastAsia="Times New Roman" w:hAnsi="Times New Roman" w:cs="Times New Roman"/>
          <w:lang w:eastAsia="en-GB"/>
        </w:rPr>
      </w:pPr>
    </w:p>
    <w:p w14:paraId="40AB2898" w14:textId="4E022791" w:rsidR="006C45E4" w:rsidRDefault="18CA70E6" w:rsidP="006C45E4">
      <w:pPr>
        <w:rPr>
          <w:rFonts w:ascii="Arial" w:eastAsia="Times New Roman" w:hAnsi="Arial" w:cs="Arial"/>
          <w:color w:val="000000" w:themeColor="text1"/>
          <w:sz w:val="22"/>
          <w:szCs w:val="22"/>
          <w:lang w:eastAsia="en-GB"/>
        </w:rPr>
      </w:pPr>
      <w:r w:rsidRPr="688CF31D">
        <w:rPr>
          <w:rFonts w:ascii="Arial" w:eastAsia="Times New Roman" w:hAnsi="Arial" w:cs="Arial"/>
          <w:color w:val="000000" w:themeColor="text1"/>
          <w:sz w:val="22"/>
          <w:szCs w:val="22"/>
          <w:lang w:eastAsia="en-GB"/>
        </w:rPr>
        <w:t xml:space="preserve">Lutz et al </w:t>
      </w:r>
      <w:r w:rsidR="008D6EB4">
        <w:rPr>
          <w:rFonts w:ascii="Arial" w:eastAsia="Times New Roman" w:hAnsi="Arial" w:cs="Arial"/>
          <w:color w:val="000000" w:themeColor="text1"/>
          <w:sz w:val="22"/>
          <w:szCs w:val="22"/>
          <w:lang w:eastAsia="en-GB"/>
        </w:rPr>
        <w:t xml:space="preserve">state that they </w:t>
      </w:r>
      <w:r w:rsidRPr="688CF31D">
        <w:rPr>
          <w:rFonts w:ascii="Arial" w:eastAsia="Times New Roman" w:hAnsi="Arial" w:cs="Arial"/>
          <w:color w:val="000000" w:themeColor="text1"/>
          <w:sz w:val="22"/>
          <w:szCs w:val="22"/>
          <w:lang w:eastAsia="en-GB"/>
        </w:rPr>
        <w:t>perform</w:t>
      </w:r>
      <w:r w:rsidR="008D6EB4">
        <w:rPr>
          <w:rFonts w:ascii="Arial" w:eastAsia="Times New Roman" w:hAnsi="Arial" w:cs="Arial"/>
          <w:color w:val="000000" w:themeColor="text1"/>
          <w:sz w:val="22"/>
          <w:szCs w:val="22"/>
          <w:lang w:eastAsia="en-GB"/>
        </w:rPr>
        <w:t>ed</w:t>
      </w:r>
      <w:r w:rsidRPr="688CF31D">
        <w:rPr>
          <w:rFonts w:ascii="Arial" w:eastAsia="Times New Roman" w:hAnsi="Arial" w:cs="Arial"/>
          <w:color w:val="000000" w:themeColor="text1"/>
          <w:sz w:val="22"/>
          <w:szCs w:val="22"/>
          <w:lang w:eastAsia="en-GB"/>
        </w:rPr>
        <w:t xml:space="preserve">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directionality test</w:t>
      </w:r>
      <w:r w:rsidR="00BB368D">
        <w:rPr>
          <w:rFonts w:ascii="Arial" w:eastAsia="Times New Roman" w:hAnsi="Arial" w:cs="Arial"/>
          <w:color w:val="000000" w:themeColor="text1"/>
          <w:sz w:val="22"/>
          <w:szCs w:val="22"/>
          <w:lang w:eastAsia="en-GB"/>
        </w:rPr>
        <w:t xml:space="preserve"> for the </w:t>
      </w:r>
      <w:r w:rsidR="00491E70">
        <w:rPr>
          <w:rFonts w:ascii="Arial" w:eastAsia="Times New Roman" w:hAnsi="Arial" w:cs="Arial"/>
          <w:color w:val="000000" w:themeColor="text1"/>
          <w:sz w:val="22"/>
          <w:szCs w:val="22"/>
          <w:lang w:eastAsia="en-GB"/>
        </w:rPr>
        <w:t xml:space="preserve">orientation of the </w:t>
      </w:r>
      <w:r w:rsidR="00BB368D">
        <w:rPr>
          <w:rFonts w:ascii="Arial" w:eastAsia="Times New Roman" w:hAnsi="Arial" w:cs="Arial"/>
          <w:color w:val="000000" w:themeColor="text1"/>
          <w:sz w:val="22"/>
          <w:szCs w:val="22"/>
          <w:lang w:eastAsia="en-GB"/>
        </w:rPr>
        <w:t>exposure on the outcome</w:t>
      </w:r>
      <w:r w:rsidRPr="688CF31D">
        <w:rPr>
          <w:rFonts w:ascii="Arial" w:eastAsia="Times New Roman" w:hAnsi="Arial" w:cs="Arial"/>
          <w:color w:val="000000" w:themeColor="text1"/>
          <w:sz w:val="22"/>
          <w:szCs w:val="22"/>
          <w:lang w:eastAsia="en-GB"/>
        </w:rPr>
        <w:t>, which would contrast the total instrument-exposure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against the total instrument-outcome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value to determine the causal direction between the traits. </w:t>
      </w:r>
      <w:r w:rsidR="00491E70">
        <w:rPr>
          <w:rFonts w:ascii="Arial" w:eastAsia="Times New Roman" w:hAnsi="Arial" w:cs="Arial"/>
          <w:color w:val="000000" w:themeColor="text1"/>
          <w:sz w:val="22"/>
          <w:szCs w:val="22"/>
          <w:lang w:eastAsia="en-GB"/>
        </w:rPr>
        <w:t>However</w:t>
      </w:r>
      <w:r w:rsidRPr="688CF31D">
        <w:rPr>
          <w:rFonts w:ascii="Arial" w:eastAsia="Times New Roman" w:hAnsi="Arial" w:cs="Arial"/>
          <w:color w:val="000000" w:themeColor="text1"/>
          <w:sz w:val="22"/>
          <w:szCs w:val="22"/>
          <w:lang w:eastAsia="en-GB"/>
        </w:rPr>
        <w:t>,</w:t>
      </w:r>
      <w:r w:rsidR="00491E70">
        <w:rPr>
          <w:rFonts w:ascii="Arial" w:eastAsia="Times New Roman" w:hAnsi="Arial" w:cs="Arial"/>
          <w:color w:val="000000" w:themeColor="text1"/>
          <w:sz w:val="22"/>
          <w:szCs w:val="22"/>
          <w:lang w:eastAsia="en-GB"/>
        </w:rPr>
        <w:t xml:space="preserve"> in their analysis there are</w:t>
      </w:r>
      <w:r w:rsidR="00BB368D">
        <w:rPr>
          <w:rFonts w:ascii="Arial" w:eastAsia="Times New Roman" w:hAnsi="Arial" w:cs="Arial"/>
          <w:color w:val="000000" w:themeColor="text1"/>
          <w:sz w:val="22"/>
          <w:szCs w:val="22"/>
          <w:lang w:eastAsia="en-GB"/>
        </w:rPr>
        <w:t xml:space="preserve"> multiple instruments </w:t>
      </w:r>
      <w:r w:rsidR="00491E70">
        <w:rPr>
          <w:rFonts w:ascii="Arial" w:eastAsia="Times New Roman" w:hAnsi="Arial" w:cs="Arial"/>
          <w:color w:val="000000" w:themeColor="text1"/>
          <w:sz w:val="22"/>
          <w:szCs w:val="22"/>
          <w:lang w:eastAsia="en-GB"/>
        </w:rPr>
        <w:t xml:space="preserve">available </w:t>
      </w:r>
      <w:r w:rsidR="00BB368D">
        <w:rPr>
          <w:rFonts w:ascii="Arial" w:eastAsia="Times New Roman" w:hAnsi="Arial" w:cs="Arial"/>
          <w:color w:val="000000" w:themeColor="text1"/>
          <w:sz w:val="22"/>
          <w:szCs w:val="22"/>
          <w:lang w:eastAsia="en-GB"/>
        </w:rPr>
        <w:t>for the exposure and</w:t>
      </w:r>
      <w:r w:rsidRPr="688CF31D">
        <w:rPr>
          <w:rFonts w:ascii="Arial" w:eastAsia="Times New Roman" w:hAnsi="Arial" w:cs="Arial"/>
          <w:color w:val="000000" w:themeColor="text1"/>
          <w:sz w:val="22"/>
          <w:szCs w:val="22"/>
          <w:lang w:eastAsia="en-GB"/>
        </w:rPr>
        <w:t xml:space="preserve"> </w:t>
      </w:r>
      <w:r w:rsidR="00491E70">
        <w:rPr>
          <w:rFonts w:ascii="Arial" w:eastAsia="Times New Roman" w:hAnsi="Arial" w:cs="Arial"/>
          <w:color w:val="000000" w:themeColor="text1"/>
          <w:sz w:val="22"/>
          <w:szCs w:val="22"/>
          <w:lang w:eastAsia="en-GB"/>
        </w:rPr>
        <w:t xml:space="preserve">they </w:t>
      </w:r>
      <w:r w:rsidRPr="688CF31D">
        <w:rPr>
          <w:rFonts w:ascii="Arial" w:eastAsia="Times New Roman" w:hAnsi="Arial" w:cs="Arial"/>
          <w:color w:val="000000" w:themeColor="text1"/>
          <w:sz w:val="22"/>
          <w:szCs w:val="22"/>
          <w:lang w:eastAsia="en-GB"/>
        </w:rPr>
        <w:t xml:space="preserve">present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results separately for each instrument</w:t>
      </w:r>
      <w:r w:rsidR="004F2540">
        <w:rPr>
          <w:rFonts w:ascii="Arial" w:eastAsia="Times New Roman" w:hAnsi="Arial" w:cs="Arial"/>
          <w:color w:val="000000" w:themeColor="text1"/>
          <w:sz w:val="22"/>
          <w:szCs w:val="22"/>
          <w:lang w:eastAsia="en-GB"/>
        </w:rPr>
        <w:t xml:space="preserve">. </w:t>
      </w:r>
      <w:r w:rsidRPr="688CF31D">
        <w:rPr>
          <w:rFonts w:ascii="Arial" w:eastAsia="Times New Roman" w:hAnsi="Arial" w:cs="Arial"/>
          <w:color w:val="000000" w:themeColor="text1"/>
          <w:sz w:val="22"/>
          <w:szCs w:val="22"/>
          <w:lang w:eastAsia="en-GB"/>
        </w:rPr>
        <w:t xml:space="preserve">We have previously described </w:t>
      </w:r>
      <w:r w:rsidR="00093C33">
        <w:rPr>
          <w:rFonts w:ascii="Arial" w:eastAsia="Times New Roman" w:hAnsi="Arial" w:cs="Arial"/>
          <w:color w:val="000000" w:themeColor="text1"/>
          <w:sz w:val="22"/>
          <w:szCs w:val="22"/>
          <w:lang w:eastAsia="en-GB"/>
        </w:rPr>
        <w:t xml:space="preserve">the per-instrument </w:t>
      </w:r>
      <w:r w:rsidRPr="688CF31D">
        <w:rPr>
          <w:rFonts w:ascii="Arial" w:eastAsia="Times New Roman" w:hAnsi="Arial" w:cs="Arial"/>
          <w:color w:val="000000" w:themeColor="text1"/>
          <w:sz w:val="22"/>
          <w:szCs w:val="22"/>
          <w:lang w:eastAsia="en-GB"/>
        </w:rPr>
        <w:t>approach as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filtering’</w:t>
      </w:r>
      <w:r w:rsidR="006C45E4" w:rsidRPr="688CF31D">
        <w:rPr>
          <w:rFonts w:ascii="Arial" w:eastAsia="Times New Roman" w:hAnsi="Arial" w:cs="Arial"/>
          <w:color w:val="000000" w:themeColor="text1"/>
          <w:sz w:val="22"/>
          <w:szCs w:val="22"/>
          <w:lang w:eastAsia="en-GB"/>
        </w:rPr>
        <w:fldChar w:fldCharType="begin"/>
      </w:r>
      <w:r w:rsidR="006C45E4" w:rsidRPr="688CF31D">
        <w:rPr>
          <w:rFonts w:ascii="Arial" w:eastAsia="Times New Roman" w:hAnsi="Arial" w:cs="Arial"/>
          <w:color w:val="000000" w:themeColor="text1"/>
          <w:sz w:val="22"/>
          <w:szCs w:val="22"/>
          <w:lang w:eastAsia="en-GB"/>
        </w:rPr>
        <w:instrText xml:space="preserve"> ADDIN ZOTERO_ITEM CSL_CITATION {"citationID":"nlGBkuOk","properties":{"formattedCitation":"\\super 5\\nosupersub{}","plainCitation":"5","noteIndex":0},"citationItems":[{"id":843,"uris":["http://zotero.org/users/57099/items/JQGGJE7X"],"uri":["http://zotero.org/users/57099/items/JQGGJE7X"],"itemData":{"id":843,"type":"article-journal","container-title":"bioRxiv","title":"Automating Mendelian randomization through machine learning to construct a putative causal map of the human phenome","URL":"http://www.biorxiv.org/content/early/2017/08/23/173682","author":[{"family":"Hemani","given":"Gibran"},{"family":"Bowden","given":"Jack"},{"family":"Haycock","given":"Philip C."},{"family":"Zheng","given":"Jie"},{"family":"Davis","given":"Oliver"},{"family":"Flach","given":"Peter"},{"family":"Gaunt","given":"Tom R."},{"family":"Davey Smith","given":"George"}],"issued":{"date-parts":[["2017"]]}}}],"schema":"https://github.com/citation-style-language/schema/raw/master/csl-citation.json"} </w:instrText>
      </w:r>
      <w:r w:rsidR="006C45E4" w:rsidRPr="688CF31D">
        <w:rPr>
          <w:rFonts w:ascii="Arial" w:eastAsia="Times New Roman" w:hAnsi="Arial" w:cs="Arial"/>
          <w:color w:val="000000" w:themeColor="text1"/>
          <w:sz w:val="22"/>
          <w:szCs w:val="22"/>
          <w:lang w:eastAsia="en-GB"/>
        </w:rPr>
        <w:fldChar w:fldCharType="separate"/>
      </w:r>
      <w:r w:rsidR="70BE8CEB" w:rsidRPr="688CF31D">
        <w:rPr>
          <w:rFonts w:ascii="Arial" w:hAnsi="Arial" w:cs="Arial"/>
          <w:color w:val="000000" w:themeColor="text1"/>
          <w:sz w:val="22"/>
          <w:szCs w:val="22"/>
          <w:vertAlign w:val="superscript"/>
        </w:rPr>
        <w:t>5</w:t>
      </w:r>
      <w:r w:rsidR="006C45E4" w:rsidRPr="688CF31D">
        <w:rPr>
          <w:rFonts w:ascii="Arial" w:eastAsia="Times New Roman" w:hAnsi="Arial" w:cs="Arial"/>
          <w:color w:val="000000" w:themeColor="text1"/>
          <w:sz w:val="22"/>
          <w:szCs w:val="22"/>
          <w:lang w:eastAsia="en-GB"/>
        </w:rPr>
        <w:fldChar w:fldCharType="end"/>
      </w:r>
      <w:r w:rsidR="70BE8CEB" w:rsidRPr="688CF31D">
        <w:rPr>
          <w:rFonts w:ascii="Arial" w:eastAsia="Times New Roman" w:hAnsi="Arial" w:cs="Arial"/>
          <w:color w:val="000000" w:themeColor="text1"/>
          <w:sz w:val="22"/>
          <w:szCs w:val="22"/>
          <w:lang w:eastAsia="en-GB"/>
        </w:rPr>
        <w:t xml:space="preserve">. It is </w:t>
      </w:r>
      <w:r w:rsidR="0098631E">
        <w:rPr>
          <w:rFonts w:ascii="Arial" w:eastAsia="Times New Roman" w:hAnsi="Arial" w:cs="Arial"/>
          <w:color w:val="000000" w:themeColor="text1"/>
          <w:sz w:val="22"/>
          <w:szCs w:val="22"/>
          <w:lang w:eastAsia="en-GB"/>
        </w:rPr>
        <w:t>intended</w:t>
      </w:r>
      <w:r w:rsidR="0098631E" w:rsidRPr="688CF31D">
        <w:rPr>
          <w:rFonts w:ascii="Arial" w:eastAsia="Times New Roman" w:hAnsi="Arial" w:cs="Arial"/>
          <w:color w:val="000000" w:themeColor="text1"/>
          <w:sz w:val="22"/>
          <w:szCs w:val="22"/>
          <w:lang w:eastAsia="en-GB"/>
        </w:rPr>
        <w:t xml:space="preserve"> </w:t>
      </w:r>
      <w:r w:rsidRPr="688CF31D">
        <w:rPr>
          <w:rFonts w:ascii="Arial" w:eastAsia="Times New Roman" w:hAnsi="Arial" w:cs="Arial"/>
          <w:color w:val="000000" w:themeColor="text1"/>
          <w:sz w:val="22"/>
          <w:szCs w:val="22"/>
          <w:lang w:eastAsia="en-GB"/>
        </w:rPr>
        <w:t xml:space="preserve">to be used in the case of many </w:t>
      </w:r>
      <w:r w:rsidR="70BE8CEB" w:rsidRPr="688CF31D">
        <w:rPr>
          <w:rFonts w:ascii="Arial" w:eastAsia="Times New Roman" w:hAnsi="Arial" w:cs="Arial"/>
          <w:color w:val="000000" w:themeColor="text1"/>
          <w:sz w:val="22"/>
          <w:szCs w:val="22"/>
          <w:lang w:eastAsia="en-GB"/>
        </w:rPr>
        <w:t xml:space="preserve">independent </w:t>
      </w:r>
      <w:r w:rsidRPr="688CF31D">
        <w:rPr>
          <w:rFonts w:ascii="Arial" w:eastAsia="Times New Roman" w:hAnsi="Arial" w:cs="Arial"/>
          <w:color w:val="000000" w:themeColor="text1"/>
          <w:sz w:val="22"/>
          <w:szCs w:val="22"/>
          <w:lang w:eastAsia="en-GB"/>
        </w:rPr>
        <w:t xml:space="preserve">instruments </w:t>
      </w:r>
      <w:r w:rsidR="70BE8CEB" w:rsidRPr="688CF31D">
        <w:rPr>
          <w:rFonts w:ascii="Arial" w:eastAsia="Times New Roman" w:hAnsi="Arial" w:cs="Arial"/>
          <w:color w:val="000000" w:themeColor="text1"/>
          <w:sz w:val="22"/>
          <w:szCs w:val="22"/>
          <w:lang w:eastAsia="en-GB"/>
        </w:rPr>
        <w:t xml:space="preserve">being available for an </w:t>
      </w:r>
      <w:r w:rsidRPr="688CF31D">
        <w:rPr>
          <w:rFonts w:ascii="Arial" w:eastAsia="Times New Roman" w:hAnsi="Arial" w:cs="Arial"/>
          <w:color w:val="000000" w:themeColor="text1"/>
          <w:sz w:val="22"/>
          <w:szCs w:val="22"/>
          <w:lang w:eastAsia="en-GB"/>
        </w:rPr>
        <w:t>MR analysis</w:t>
      </w:r>
      <w:r w:rsidR="70BE8CEB" w:rsidRPr="688CF31D">
        <w:rPr>
          <w:rFonts w:ascii="Arial" w:eastAsia="Times New Roman" w:hAnsi="Arial" w:cs="Arial"/>
          <w:color w:val="000000" w:themeColor="text1"/>
          <w:sz w:val="22"/>
          <w:szCs w:val="22"/>
          <w:lang w:eastAsia="en-GB"/>
        </w:rPr>
        <w:t xml:space="preserve">, </w:t>
      </w:r>
      <w:r w:rsidRPr="688CF31D">
        <w:rPr>
          <w:rFonts w:ascii="Arial" w:eastAsia="Times New Roman" w:hAnsi="Arial" w:cs="Arial"/>
          <w:color w:val="000000" w:themeColor="text1"/>
          <w:sz w:val="22"/>
          <w:szCs w:val="22"/>
          <w:lang w:eastAsia="en-GB"/>
        </w:rPr>
        <w:t xml:space="preserve">to detect whether any may be invalid due to primarily associating with the outcome in a </w:t>
      </w:r>
      <w:r w:rsidR="008D6EB4">
        <w:rPr>
          <w:rFonts w:ascii="Arial" w:eastAsia="Times New Roman" w:hAnsi="Arial" w:cs="Arial"/>
          <w:color w:val="000000" w:themeColor="text1"/>
          <w:sz w:val="22"/>
          <w:szCs w:val="22"/>
          <w:lang w:eastAsia="en-GB"/>
        </w:rPr>
        <w:t>reverse</w:t>
      </w:r>
      <w:r w:rsidRPr="688CF31D">
        <w:rPr>
          <w:rFonts w:ascii="Arial" w:eastAsia="Times New Roman" w:hAnsi="Arial" w:cs="Arial"/>
          <w:color w:val="000000" w:themeColor="text1"/>
          <w:sz w:val="22"/>
          <w:szCs w:val="22"/>
          <w:lang w:eastAsia="en-GB"/>
        </w:rPr>
        <w:t>-directional relationship</w:t>
      </w:r>
      <w:r w:rsidR="006C45E4" w:rsidRPr="688CF31D">
        <w:rPr>
          <w:rFonts w:ascii="Arial" w:eastAsia="Times New Roman" w:hAnsi="Arial" w:cs="Arial"/>
          <w:color w:val="000000" w:themeColor="text1"/>
          <w:sz w:val="22"/>
          <w:szCs w:val="22"/>
          <w:lang w:eastAsia="en-GB"/>
        </w:rPr>
        <w:fldChar w:fldCharType="begin"/>
      </w:r>
      <w:r w:rsidR="006C45E4" w:rsidRPr="688CF31D">
        <w:rPr>
          <w:rFonts w:ascii="Arial" w:eastAsia="Times New Roman" w:hAnsi="Arial" w:cs="Arial"/>
          <w:color w:val="000000" w:themeColor="text1"/>
          <w:sz w:val="22"/>
          <w:szCs w:val="22"/>
          <w:lang w:eastAsia="en-GB"/>
        </w:rPr>
        <w:instrText xml:space="preserve"> ADDIN ZOTERO_ITEM CSL_CITATION {"citationID":"vBXolWL7","properties":{"formattedCitation":"\\super 6\\nosupersub{}","plainCitation":"6","noteIndex":0},"citationItems":[{"id":695,"uris":["http://zotero.org/users/57099/items/QY7929FG"],"uri":["http://zotero.org/users/57099/items/QY7929FG"],"itemData":{"id":695,"type":"article-journal","abstract":"Background: Higher levels of educational attainment are associated with lower risk of dementia. However, the mechanisms underlying the association (for example, the role of education-related traits such as intelligence) are unknown. Identifying these mechanisms using observational methods is difficult due to bias from measurement error, confounding and reverse causation. Aims: To estimate the bidirectional causal effects of education on intelligence, and the total and independent effects of both education and intelligence on risk of Alzheimer's disease (AD). Methods: Using univariable and multivariable two-sample Mendelian randomization (MR) we estimated (i) the overall effect of educational attainment on intelligence and vice versa (ii) the overall effects of both educational attainment and intelligence on AD risk and (iii) the effects of educational attainment and intelligence on AD risk that are independent of the other trait. Results: There was strong evidence of a causal, bidirectional relationship between intelligence and educational attainment, with the magnitude of effect being similar in both directions after filtering SNPs to check they are instrumenting the correct exposure. Similar overall effects were observed for both educational attainment and intelligence on AD risk in the univariable MR analysis; with each SD increase in years of schooling and intelligence, the odds of AD were, on average, 37% (95% CI: 23% to 49%) and 35% (95% CI: 25% to 43%) lower, respectively . There was little evidence from the multivariable MR analysis that educational attainment affected AD risk once intelligence was taken into account, but intelligence affected AD risk independently of educational attainment to a similar magnitude observed in the univariate analysis. Conclusions: There is robust evidence for an independent, causal effect of intelligence in lowering AD risk, potentially supporting a role for cognitive training interventions to improve aspects of intelligence. However, given the causal effect of educational attainment on intelligence observed in this analysis, there may also be support for policies aimed at increasing length of schooling to lower incidence of AD.","container-title":"International Journal of Epidemiology","DOI":"10.1093/ije/dyz280","ISSN":"0300-5771","issue":"4","page":"1163–1172","title":"Education, intelligence and Alzheimer's disease: evidence from a multivariable two-sample Mendelian randomization study","volume":"49","author":[{"family":"Anderson","given":"Emma L"},{"family":"Howe","given":"Laura D"},{"family":"Wade","given":"Kaitlin H"},{"family":"Ben-Shlomo","given":"Yoav"},{"family":"Hill","given":"W David"},{"family":"Deary","given":"Ian J"},{"family":"Sanderson","given":"Eleanor C"},{"family":"Zheng","given":"Jie"},{"family":"Korologou-Linden","given":"Roxanna"},{"family":"Stergiakouli","given":"Evie"},{"family":"Davey Smith","given":"George"},{"family":"Davies","given":"Neil M"},{"family":"Hemani","given":"Gibran"}],"issued":{"date-parts":[["2020"]]}}}],"schema":"https://github.com/citation-style-language/schema/raw/master/csl-citation.json"} </w:instrText>
      </w:r>
      <w:r w:rsidR="006C45E4" w:rsidRPr="688CF31D">
        <w:rPr>
          <w:rFonts w:ascii="Arial" w:eastAsia="Times New Roman" w:hAnsi="Arial" w:cs="Arial"/>
          <w:color w:val="000000" w:themeColor="text1"/>
          <w:sz w:val="22"/>
          <w:szCs w:val="22"/>
          <w:lang w:eastAsia="en-GB"/>
        </w:rPr>
        <w:fldChar w:fldCharType="separate"/>
      </w:r>
      <w:r w:rsidR="70BE8CEB" w:rsidRPr="688CF31D">
        <w:rPr>
          <w:rFonts w:ascii="Arial" w:hAnsi="Arial" w:cs="Arial"/>
          <w:color w:val="000000" w:themeColor="text1"/>
          <w:sz w:val="22"/>
          <w:szCs w:val="22"/>
          <w:vertAlign w:val="superscript"/>
        </w:rPr>
        <w:t>6</w:t>
      </w:r>
      <w:r w:rsidR="006C45E4" w:rsidRPr="688CF31D">
        <w:rPr>
          <w:rFonts w:ascii="Arial" w:eastAsia="Times New Roman" w:hAnsi="Arial" w:cs="Arial"/>
          <w:color w:val="000000" w:themeColor="text1"/>
          <w:sz w:val="22"/>
          <w:szCs w:val="22"/>
          <w:lang w:eastAsia="en-GB"/>
        </w:rPr>
        <w:fldChar w:fldCharType="end"/>
      </w:r>
      <w:r w:rsidRPr="688CF31D">
        <w:rPr>
          <w:rFonts w:ascii="Arial" w:eastAsia="Times New Roman" w:hAnsi="Arial" w:cs="Arial"/>
          <w:color w:val="000000" w:themeColor="text1"/>
          <w:sz w:val="22"/>
          <w:szCs w:val="22"/>
          <w:lang w:eastAsia="en-GB"/>
        </w:rPr>
        <w:t>,</w:t>
      </w:r>
      <w:r w:rsidR="008F37E5">
        <w:rPr>
          <w:rFonts w:ascii="Arial" w:eastAsia="Times New Roman" w:hAnsi="Arial" w:cs="Arial"/>
          <w:color w:val="000000" w:themeColor="text1"/>
          <w:sz w:val="22"/>
          <w:szCs w:val="22"/>
          <w:lang w:eastAsia="en-GB"/>
        </w:rPr>
        <w:t xml:space="preserve"> </w:t>
      </w:r>
      <w:r w:rsidR="00491E70">
        <w:rPr>
          <w:rFonts w:ascii="Arial" w:eastAsia="Times New Roman" w:hAnsi="Arial" w:cs="Arial"/>
          <w:color w:val="000000" w:themeColor="text1"/>
          <w:sz w:val="22"/>
          <w:szCs w:val="22"/>
          <w:lang w:eastAsia="en-GB"/>
        </w:rPr>
        <w:t xml:space="preserve">or </w:t>
      </w:r>
      <w:r w:rsidR="008F37E5">
        <w:rPr>
          <w:rFonts w:ascii="Arial" w:eastAsia="Times New Roman" w:hAnsi="Arial" w:cs="Arial"/>
          <w:color w:val="000000" w:themeColor="text1"/>
          <w:sz w:val="22"/>
          <w:szCs w:val="22"/>
          <w:lang w:eastAsia="en-GB"/>
        </w:rPr>
        <w:t>through</w:t>
      </w:r>
      <w:r w:rsidRPr="688CF31D">
        <w:rPr>
          <w:rFonts w:ascii="Arial" w:eastAsia="Times New Roman" w:hAnsi="Arial" w:cs="Arial"/>
          <w:color w:val="000000" w:themeColor="text1"/>
          <w:sz w:val="22"/>
          <w:szCs w:val="22"/>
          <w:lang w:eastAsia="en-GB"/>
        </w:rPr>
        <w:t xml:space="preserve"> horizontal pleiotropy. </w:t>
      </w:r>
      <w:r w:rsidR="0098631E">
        <w:rPr>
          <w:rFonts w:ascii="Arial" w:eastAsia="Times New Roman" w:hAnsi="Arial" w:cs="Arial"/>
          <w:color w:val="000000" w:themeColor="text1"/>
          <w:sz w:val="22"/>
          <w:szCs w:val="22"/>
          <w:lang w:eastAsia="en-GB"/>
        </w:rPr>
        <w:t>T</w:t>
      </w:r>
      <w:r w:rsidR="004F2540">
        <w:rPr>
          <w:rFonts w:ascii="Arial" w:eastAsia="Times New Roman" w:hAnsi="Arial" w:cs="Arial"/>
          <w:color w:val="000000" w:themeColor="text1"/>
          <w:sz w:val="22"/>
          <w:szCs w:val="22"/>
          <w:lang w:eastAsia="en-GB"/>
        </w:rPr>
        <w:t xml:space="preserve">he per-instrument </w:t>
      </w:r>
      <w:proofErr w:type="spellStart"/>
      <w:r w:rsidR="004F2540">
        <w:rPr>
          <w:rFonts w:ascii="Arial" w:eastAsia="Times New Roman" w:hAnsi="Arial" w:cs="Arial"/>
          <w:color w:val="000000" w:themeColor="text1"/>
          <w:sz w:val="22"/>
          <w:szCs w:val="22"/>
          <w:lang w:eastAsia="en-GB"/>
        </w:rPr>
        <w:t>Steiger</w:t>
      </w:r>
      <w:proofErr w:type="spellEnd"/>
      <w:r w:rsidR="004F2540">
        <w:rPr>
          <w:rFonts w:ascii="Arial" w:eastAsia="Times New Roman" w:hAnsi="Arial" w:cs="Arial"/>
          <w:color w:val="000000" w:themeColor="text1"/>
          <w:sz w:val="22"/>
          <w:szCs w:val="22"/>
          <w:lang w:eastAsia="en-GB"/>
        </w:rPr>
        <w:t xml:space="preserve"> filtering is not sensitive to pleiotropy as implicated by Lutz et al, rather, it is a test of pleiotropy.</w:t>
      </w:r>
      <w:r w:rsidR="00093C33">
        <w:rPr>
          <w:rFonts w:ascii="Arial" w:eastAsia="Times New Roman" w:hAnsi="Arial" w:cs="Arial"/>
          <w:color w:val="000000" w:themeColor="text1"/>
          <w:sz w:val="22"/>
          <w:szCs w:val="22"/>
          <w:lang w:eastAsia="en-GB"/>
        </w:rPr>
        <w:t xml:space="preserve"> </w:t>
      </w:r>
      <w:r w:rsidR="004F2540" w:rsidRPr="688CF31D">
        <w:rPr>
          <w:rFonts w:ascii="Arial" w:eastAsia="Times New Roman" w:hAnsi="Arial" w:cs="Arial"/>
          <w:color w:val="000000" w:themeColor="text1"/>
          <w:sz w:val="22"/>
          <w:szCs w:val="22"/>
          <w:lang w:eastAsia="en-GB"/>
        </w:rPr>
        <w:t xml:space="preserve">The list of caveats of winner’s curse, measurement error and unmeasured confounding apply to </w:t>
      </w:r>
      <w:proofErr w:type="spellStart"/>
      <w:r w:rsidR="004F2540" w:rsidRPr="688CF31D">
        <w:rPr>
          <w:rFonts w:ascii="Arial" w:eastAsia="Times New Roman" w:hAnsi="Arial" w:cs="Arial"/>
          <w:color w:val="000000" w:themeColor="text1"/>
          <w:sz w:val="22"/>
          <w:szCs w:val="22"/>
          <w:lang w:eastAsia="en-GB"/>
        </w:rPr>
        <w:t>Steiger</w:t>
      </w:r>
      <w:proofErr w:type="spellEnd"/>
      <w:r w:rsidR="004F2540" w:rsidRPr="688CF31D">
        <w:rPr>
          <w:rFonts w:ascii="Arial" w:eastAsia="Times New Roman" w:hAnsi="Arial" w:cs="Arial"/>
          <w:color w:val="000000" w:themeColor="text1"/>
          <w:sz w:val="22"/>
          <w:szCs w:val="22"/>
          <w:lang w:eastAsia="en-GB"/>
        </w:rPr>
        <w:t xml:space="preserve"> filtering as much as they do to the MR </w:t>
      </w:r>
      <w:proofErr w:type="spellStart"/>
      <w:r w:rsidR="004F2540" w:rsidRPr="688CF31D">
        <w:rPr>
          <w:rFonts w:ascii="Arial" w:eastAsia="Times New Roman" w:hAnsi="Arial" w:cs="Arial"/>
          <w:color w:val="000000" w:themeColor="text1"/>
          <w:sz w:val="22"/>
          <w:szCs w:val="22"/>
          <w:lang w:eastAsia="en-GB"/>
        </w:rPr>
        <w:t>Steiger</w:t>
      </w:r>
      <w:proofErr w:type="spellEnd"/>
      <w:r w:rsidR="004F2540" w:rsidRPr="688CF31D">
        <w:rPr>
          <w:rFonts w:ascii="Arial" w:eastAsia="Times New Roman" w:hAnsi="Arial" w:cs="Arial"/>
          <w:color w:val="000000" w:themeColor="text1"/>
          <w:sz w:val="22"/>
          <w:szCs w:val="22"/>
          <w:lang w:eastAsia="en-GB"/>
        </w:rPr>
        <w:t xml:space="preserve"> directionality test.</w:t>
      </w:r>
      <w:r w:rsidR="004F2540">
        <w:rPr>
          <w:rFonts w:ascii="Arial" w:eastAsia="Times New Roman" w:hAnsi="Arial" w:cs="Arial"/>
          <w:color w:val="000000" w:themeColor="text1"/>
          <w:sz w:val="22"/>
          <w:szCs w:val="22"/>
          <w:lang w:eastAsia="en-GB"/>
        </w:rPr>
        <w:t xml:space="preserve"> </w:t>
      </w:r>
      <w:proofErr w:type="gramStart"/>
      <w:r w:rsidRPr="688CF31D">
        <w:rPr>
          <w:rFonts w:ascii="Arial" w:eastAsia="Times New Roman" w:hAnsi="Arial" w:cs="Arial"/>
          <w:color w:val="000000" w:themeColor="text1"/>
          <w:sz w:val="22"/>
          <w:szCs w:val="22"/>
          <w:lang w:eastAsia="en-GB"/>
        </w:rPr>
        <w:t>Nevertheless</w:t>
      </w:r>
      <w:proofErr w:type="gramEnd"/>
      <w:r w:rsidRPr="688CF31D">
        <w:rPr>
          <w:rFonts w:ascii="Arial" w:eastAsia="Times New Roman" w:hAnsi="Arial" w:cs="Arial"/>
          <w:color w:val="000000" w:themeColor="text1"/>
          <w:sz w:val="22"/>
          <w:szCs w:val="22"/>
          <w:lang w:eastAsia="en-GB"/>
        </w:rPr>
        <w:t xml:space="preserve"> we performed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filtering in the smoking cessation - FEV1 analysis </w:t>
      </w:r>
      <w:r w:rsidR="70BE8CEB" w:rsidRPr="688CF31D">
        <w:rPr>
          <w:rFonts w:ascii="Arial" w:eastAsia="Times New Roman" w:hAnsi="Arial" w:cs="Arial"/>
          <w:color w:val="000000" w:themeColor="text1"/>
          <w:sz w:val="22"/>
          <w:szCs w:val="22"/>
          <w:lang w:eastAsia="en-GB"/>
        </w:rPr>
        <w:t xml:space="preserve">using the publicly available data </w:t>
      </w:r>
      <w:r w:rsidRPr="688CF31D">
        <w:rPr>
          <w:rFonts w:ascii="Arial" w:eastAsia="Times New Roman" w:hAnsi="Arial" w:cs="Arial"/>
          <w:color w:val="000000" w:themeColor="text1"/>
          <w:sz w:val="22"/>
          <w:szCs w:val="22"/>
          <w:lang w:eastAsia="en-GB"/>
        </w:rPr>
        <w:t xml:space="preserve">which has not been selected for COPD, </w:t>
      </w:r>
      <w:r w:rsidR="70BE8CEB" w:rsidRPr="688CF31D">
        <w:rPr>
          <w:rFonts w:ascii="Arial" w:eastAsia="Times New Roman" w:hAnsi="Arial" w:cs="Arial"/>
          <w:color w:val="000000" w:themeColor="text1"/>
          <w:sz w:val="22"/>
          <w:szCs w:val="22"/>
          <w:lang w:eastAsia="en-GB"/>
        </w:rPr>
        <w:t xml:space="preserve">and </w:t>
      </w:r>
      <w:r w:rsidRPr="688CF31D">
        <w:rPr>
          <w:rFonts w:ascii="Arial" w:eastAsia="Times New Roman" w:hAnsi="Arial" w:cs="Arial"/>
          <w:color w:val="000000" w:themeColor="text1"/>
          <w:sz w:val="22"/>
          <w:szCs w:val="22"/>
          <w:lang w:eastAsia="en-GB"/>
        </w:rPr>
        <w:t>using the same instruments as those selected by Lutz et al</w:t>
      </w:r>
      <w:r w:rsidR="70BE8CEB" w:rsidRPr="688CF31D">
        <w:rPr>
          <w:rFonts w:ascii="Arial" w:eastAsia="Times New Roman" w:hAnsi="Arial" w:cs="Arial"/>
          <w:color w:val="000000" w:themeColor="text1"/>
          <w:sz w:val="22"/>
          <w:szCs w:val="22"/>
          <w:lang w:eastAsia="en-GB"/>
        </w:rPr>
        <w:t xml:space="preserve">. We </w:t>
      </w:r>
      <w:r w:rsidRPr="688CF31D">
        <w:rPr>
          <w:rFonts w:ascii="Arial" w:eastAsia="Times New Roman" w:hAnsi="Arial" w:cs="Arial"/>
          <w:color w:val="000000" w:themeColor="text1"/>
          <w:sz w:val="22"/>
          <w:szCs w:val="22"/>
          <w:lang w:eastAsia="en-GB"/>
        </w:rPr>
        <w:t>show that none of the</w:t>
      </w:r>
      <w:r w:rsidR="70BE8CEB" w:rsidRPr="688CF31D">
        <w:rPr>
          <w:rFonts w:ascii="Arial" w:eastAsia="Times New Roman" w:hAnsi="Arial" w:cs="Arial"/>
          <w:color w:val="000000" w:themeColor="text1"/>
          <w:sz w:val="22"/>
          <w:szCs w:val="22"/>
          <w:lang w:eastAsia="en-GB"/>
        </w:rPr>
        <w:t>se instruments</w:t>
      </w:r>
      <w:r w:rsidRPr="688CF31D">
        <w:rPr>
          <w:rFonts w:ascii="Arial" w:eastAsia="Times New Roman" w:hAnsi="Arial" w:cs="Arial"/>
          <w:color w:val="000000" w:themeColor="text1"/>
          <w:sz w:val="22"/>
          <w:szCs w:val="22"/>
          <w:lang w:eastAsia="en-GB"/>
        </w:rPr>
        <w:t xml:space="preserve"> are flagged as </w:t>
      </w:r>
      <w:r w:rsidR="70BE8CEB" w:rsidRPr="688CF31D">
        <w:rPr>
          <w:rFonts w:ascii="Arial" w:eastAsia="Times New Roman" w:hAnsi="Arial" w:cs="Arial"/>
          <w:color w:val="000000" w:themeColor="text1"/>
          <w:sz w:val="22"/>
          <w:szCs w:val="22"/>
          <w:lang w:eastAsia="en-GB"/>
        </w:rPr>
        <w:t>reverse causal</w:t>
      </w:r>
      <w:r w:rsidRPr="688CF31D">
        <w:rPr>
          <w:rFonts w:ascii="Arial" w:eastAsia="Times New Roman" w:hAnsi="Arial" w:cs="Arial"/>
          <w:color w:val="000000" w:themeColor="text1"/>
          <w:sz w:val="22"/>
          <w:szCs w:val="22"/>
          <w:lang w:eastAsia="en-GB"/>
        </w:rPr>
        <w:t>, which is in contradiction to their results</w:t>
      </w:r>
      <w:r w:rsidR="70BE8CEB" w:rsidRPr="688CF31D">
        <w:rPr>
          <w:rFonts w:ascii="Arial" w:eastAsia="Times New Roman" w:hAnsi="Arial" w:cs="Arial"/>
          <w:color w:val="000000" w:themeColor="text1"/>
          <w:sz w:val="22"/>
          <w:szCs w:val="22"/>
          <w:lang w:eastAsia="en-GB"/>
        </w:rPr>
        <w:t xml:space="preserve"> (</w:t>
      </w:r>
      <w:r w:rsidR="70BE8CEB" w:rsidRPr="688CF31D">
        <w:rPr>
          <w:rFonts w:ascii="Arial" w:eastAsia="Times New Roman" w:hAnsi="Arial" w:cs="Arial"/>
          <w:b/>
          <w:bCs/>
          <w:color w:val="000000" w:themeColor="text1"/>
          <w:sz w:val="22"/>
          <w:szCs w:val="22"/>
          <w:lang w:eastAsia="en-GB"/>
        </w:rPr>
        <w:t>Table 1</w:t>
      </w:r>
      <w:r w:rsidR="008D6EB4">
        <w:rPr>
          <w:rFonts w:ascii="Arial" w:eastAsia="Times New Roman" w:hAnsi="Arial" w:cs="Arial"/>
          <w:color w:val="000000" w:themeColor="text1"/>
          <w:sz w:val="22"/>
          <w:szCs w:val="22"/>
          <w:lang w:eastAsia="en-GB"/>
        </w:rPr>
        <w:t>)</w:t>
      </w:r>
      <w:r w:rsidRPr="688CF31D">
        <w:rPr>
          <w:rFonts w:ascii="Arial" w:eastAsia="Times New Roman" w:hAnsi="Arial" w:cs="Arial"/>
          <w:color w:val="000000" w:themeColor="text1"/>
          <w:sz w:val="22"/>
          <w:szCs w:val="22"/>
          <w:lang w:eastAsia="en-GB"/>
        </w:rPr>
        <w:t>.</w:t>
      </w:r>
    </w:p>
    <w:p w14:paraId="0C6339EA" w14:textId="2494FCEC" w:rsidR="00F33F62" w:rsidRDefault="00F33F62" w:rsidP="006C45E4">
      <w:pPr>
        <w:rPr>
          <w:rFonts w:ascii="Arial" w:eastAsia="Times New Roman" w:hAnsi="Arial" w:cs="Arial"/>
          <w:color w:val="000000" w:themeColor="text1"/>
          <w:sz w:val="22"/>
          <w:szCs w:val="22"/>
          <w:lang w:eastAsia="en-GB"/>
        </w:rPr>
      </w:pPr>
    </w:p>
    <w:p w14:paraId="232EBF1A" w14:textId="31236103" w:rsidR="00F33F62" w:rsidRPr="006C45E4" w:rsidRDefault="00F33F62" w:rsidP="00F33F62">
      <w:pPr>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On a separate note, </w:t>
      </w:r>
      <w:r w:rsidRPr="688CF31D">
        <w:rPr>
          <w:rFonts w:ascii="Arial" w:eastAsia="Times New Roman" w:hAnsi="Arial" w:cs="Arial"/>
          <w:color w:val="000000" w:themeColor="text1"/>
          <w:sz w:val="22"/>
          <w:szCs w:val="22"/>
          <w:lang w:eastAsia="en-GB"/>
        </w:rPr>
        <w:t xml:space="preserve">Lutz et al </w:t>
      </w:r>
      <w:r>
        <w:rPr>
          <w:rFonts w:ascii="Arial" w:eastAsia="Times New Roman" w:hAnsi="Arial" w:cs="Arial"/>
          <w:color w:val="000000" w:themeColor="text1"/>
          <w:sz w:val="22"/>
          <w:szCs w:val="22"/>
          <w:lang w:eastAsia="en-GB"/>
        </w:rPr>
        <w:t xml:space="preserve">mention </w:t>
      </w:r>
      <w:r w:rsidRPr="688CF31D">
        <w:rPr>
          <w:rFonts w:ascii="Arial" w:eastAsia="Times New Roman" w:hAnsi="Arial" w:cs="Arial"/>
          <w:color w:val="000000" w:themeColor="text1"/>
          <w:sz w:val="22"/>
          <w:szCs w:val="22"/>
          <w:lang w:eastAsia="en-GB"/>
        </w:rPr>
        <w:t xml:space="preserve">that unmeasured confounding </w:t>
      </w:r>
      <w:r>
        <w:rPr>
          <w:rFonts w:ascii="Arial" w:eastAsia="Times New Roman" w:hAnsi="Arial" w:cs="Arial"/>
          <w:color w:val="000000" w:themeColor="text1"/>
          <w:sz w:val="22"/>
          <w:szCs w:val="22"/>
          <w:lang w:eastAsia="en-GB"/>
        </w:rPr>
        <w:t xml:space="preserve">does </w:t>
      </w:r>
      <w:r w:rsidRPr="688CF31D">
        <w:rPr>
          <w:rFonts w:ascii="Arial" w:eastAsia="Times New Roman" w:hAnsi="Arial" w:cs="Arial"/>
          <w:color w:val="000000" w:themeColor="text1"/>
          <w:sz w:val="22"/>
          <w:szCs w:val="22"/>
          <w:lang w:eastAsia="en-GB"/>
        </w:rPr>
        <w:t xml:space="preserve">not </w:t>
      </w:r>
      <w:r w:rsidR="00A54279">
        <w:rPr>
          <w:rFonts w:ascii="Arial" w:eastAsia="Times New Roman" w:hAnsi="Arial" w:cs="Arial"/>
          <w:color w:val="000000" w:themeColor="text1"/>
          <w:sz w:val="22"/>
          <w:szCs w:val="22"/>
          <w:lang w:eastAsia="en-GB"/>
        </w:rPr>
        <w:t xml:space="preserve">invalidate the </w:t>
      </w:r>
      <w:r w:rsidRPr="688CF31D">
        <w:rPr>
          <w:rFonts w:ascii="Arial" w:eastAsia="Times New Roman" w:hAnsi="Arial" w:cs="Arial"/>
          <w:color w:val="000000" w:themeColor="text1"/>
          <w:sz w:val="22"/>
          <w:szCs w:val="22"/>
          <w:lang w:eastAsia="en-GB"/>
        </w:rPr>
        <w:t xml:space="preserve">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w:t>
      </w:r>
      <w:r w:rsidR="00A54279">
        <w:rPr>
          <w:rFonts w:ascii="Arial" w:eastAsia="Times New Roman" w:hAnsi="Arial" w:cs="Arial"/>
          <w:color w:val="000000" w:themeColor="text1"/>
          <w:sz w:val="22"/>
          <w:szCs w:val="22"/>
          <w:lang w:eastAsia="en-GB"/>
        </w:rPr>
        <w:t>test</w:t>
      </w:r>
      <w:r w:rsidRPr="688CF31D">
        <w:rPr>
          <w:rFonts w:ascii="Arial" w:eastAsia="Times New Roman" w:hAnsi="Arial" w:cs="Arial"/>
          <w:color w:val="000000" w:themeColor="text1"/>
          <w:sz w:val="22"/>
          <w:szCs w:val="22"/>
          <w:lang w:eastAsia="en-GB"/>
        </w:rPr>
        <w:t xml:space="preserve">. </w:t>
      </w:r>
      <w:r w:rsidR="008F37E5">
        <w:rPr>
          <w:rFonts w:ascii="Arial" w:eastAsia="Times New Roman" w:hAnsi="Arial" w:cs="Arial"/>
          <w:color w:val="000000" w:themeColor="text1"/>
          <w:sz w:val="22"/>
          <w:szCs w:val="22"/>
          <w:lang w:eastAsia="en-GB"/>
        </w:rPr>
        <w:t xml:space="preserve">This is incorrect; </w:t>
      </w:r>
      <w:r w:rsidR="00A54279">
        <w:rPr>
          <w:rFonts w:ascii="Arial" w:eastAsia="Times New Roman" w:hAnsi="Arial" w:cs="Arial"/>
          <w:color w:val="000000" w:themeColor="text1"/>
          <w:sz w:val="22"/>
          <w:szCs w:val="22"/>
          <w:lang w:eastAsia="en-GB"/>
        </w:rPr>
        <w:t xml:space="preserve">unmeasured confounding </w:t>
      </w:r>
      <w:r w:rsidRPr="688CF31D">
        <w:rPr>
          <w:rFonts w:ascii="Arial" w:eastAsia="Times New Roman" w:hAnsi="Arial" w:cs="Arial"/>
          <w:color w:val="000000" w:themeColor="text1"/>
          <w:sz w:val="22"/>
          <w:szCs w:val="22"/>
          <w:lang w:eastAsia="en-GB"/>
        </w:rPr>
        <w:t xml:space="preserve">does remain an issue in some circumstances.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test is based on the comparison of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values, in which causal direction is inferred by determining whether the instrument-exposure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is larger than the instrument-outcome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When the net confounding effects influenc</w:t>
      </w:r>
      <w:r w:rsidR="00F85329">
        <w:rPr>
          <w:rFonts w:ascii="Arial" w:eastAsia="Times New Roman" w:hAnsi="Arial" w:cs="Arial"/>
          <w:color w:val="000000" w:themeColor="text1"/>
          <w:sz w:val="22"/>
          <w:szCs w:val="22"/>
          <w:lang w:eastAsia="en-GB"/>
        </w:rPr>
        <w:t xml:space="preserve">e </w:t>
      </w:r>
      <w:r w:rsidRPr="688CF31D">
        <w:rPr>
          <w:rFonts w:ascii="Arial" w:eastAsia="Times New Roman" w:hAnsi="Arial" w:cs="Arial"/>
          <w:color w:val="000000" w:themeColor="text1"/>
          <w:sz w:val="22"/>
          <w:szCs w:val="22"/>
          <w:lang w:eastAsia="en-GB"/>
        </w:rPr>
        <w:t>the exposure and outcome in opposite directions and the causal effect</w:t>
      </w:r>
      <w:r w:rsidR="00ED2619">
        <w:rPr>
          <w:rFonts w:ascii="Arial" w:eastAsia="Times New Roman" w:hAnsi="Arial" w:cs="Arial"/>
          <w:color w:val="000000" w:themeColor="text1"/>
          <w:sz w:val="22"/>
          <w:szCs w:val="22"/>
          <w:lang w:eastAsia="en-GB"/>
        </w:rPr>
        <w:t xml:space="preserve"> of exposure on outcome</w:t>
      </w:r>
      <w:r w:rsidRPr="688CF31D">
        <w:rPr>
          <w:rFonts w:ascii="Arial" w:eastAsia="Times New Roman" w:hAnsi="Arial" w:cs="Arial"/>
          <w:color w:val="000000" w:themeColor="text1"/>
          <w:sz w:val="22"/>
          <w:szCs w:val="22"/>
          <w:lang w:eastAsia="en-GB"/>
        </w:rPr>
        <w:t xml:space="preserve"> is substantively large then it is possible that the instrument-outcome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value can exceed the instrument-exposure R</w:t>
      </w:r>
      <w:r w:rsidRPr="688CF31D">
        <w:rPr>
          <w:rFonts w:ascii="Arial" w:eastAsia="Times New Roman" w:hAnsi="Arial" w:cs="Arial"/>
          <w:color w:val="000000" w:themeColor="text1"/>
          <w:sz w:val="22"/>
          <w:szCs w:val="22"/>
          <w:vertAlign w:val="superscript"/>
          <w:lang w:eastAsia="en-GB"/>
        </w:rPr>
        <w:t>2</w:t>
      </w:r>
      <w:r w:rsidRPr="688CF31D">
        <w:rPr>
          <w:rFonts w:ascii="Arial" w:eastAsia="Times New Roman" w:hAnsi="Arial" w:cs="Arial"/>
          <w:color w:val="000000" w:themeColor="text1"/>
          <w:sz w:val="22"/>
          <w:szCs w:val="22"/>
          <w:lang w:eastAsia="en-GB"/>
        </w:rPr>
        <w:t xml:space="preserve"> value even when the true causal direction is from exposure to outcome. Theory and simulations in the original paper</w:t>
      </w:r>
      <w:r w:rsidR="00ED2619">
        <w:rPr>
          <w:rFonts w:ascii="Arial" w:eastAsia="Times New Roman" w:hAnsi="Arial" w:cs="Arial"/>
          <w:color w:val="000000" w:themeColor="text1"/>
          <w:sz w:val="22"/>
          <w:szCs w:val="22"/>
          <w:lang w:eastAsia="en-GB"/>
        </w:rPr>
        <w:t xml:space="preserve"> </w:t>
      </w:r>
      <w:r w:rsidR="00ED2619">
        <w:rPr>
          <w:rFonts w:ascii="Arial" w:eastAsia="Times New Roman" w:hAnsi="Arial" w:cs="Arial"/>
          <w:color w:val="000000" w:themeColor="text1"/>
          <w:sz w:val="22"/>
          <w:szCs w:val="22"/>
          <w:lang w:eastAsia="en-GB"/>
        </w:rPr>
        <w:t>(</w:t>
      </w:r>
      <w:r w:rsidR="00287C40">
        <w:rPr>
          <w:rFonts w:ascii="Arial" w:eastAsia="Times New Roman" w:hAnsi="Arial" w:cs="Arial"/>
          <w:color w:val="000000" w:themeColor="text1"/>
          <w:sz w:val="22"/>
          <w:szCs w:val="22"/>
          <w:lang w:eastAsia="en-GB"/>
        </w:rPr>
        <w:t xml:space="preserve">sections </w:t>
      </w:r>
      <w:r w:rsidR="00ED2619">
        <w:rPr>
          <w:rFonts w:ascii="Arial" w:eastAsia="Times New Roman" w:hAnsi="Arial" w:cs="Arial"/>
          <w:color w:val="000000" w:themeColor="text1"/>
          <w:sz w:val="22"/>
          <w:szCs w:val="22"/>
          <w:lang w:eastAsia="en-GB"/>
        </w:rPr>
        <w:t>S3 Text and S2 Figure</w:t>
      </w:r>
      <w:r w:rsidR="00ED2619">
        <w:rPr>
          <w:rFonts w:ascii="Arial" w:eastAsia="Times New Roman" w:hAnsi="Arial" w:cs="Arial"/>
          <w:color w:val="000000" w:themeColor="text1"/>
          <w:sz w:val="22"/>
          <w:szCs w:val="22"/>
          <w:lang w:eastAsia="en-GB"/>
        </w:rPr>
        <w:t>)</w:t>
      </w:r>
      <w:r w:rsidRPr="688CF31D">
        <w:rPr>
          <w:rFonts w:ascii="Arial" w:eastAsia="Times New Roman" w:hAnsi="Arial" w:cs="Arial"/>
          <w:color w:val="000000" w:themeColor="text1"/>
          <w:sz w:val="22"/>
          <w:szCs w:val="22"/>
          <w:lang w:eastAsia="en-GB"/>
        </w:rPr>
        <w:t xml:space="preserve"> illustrate this problem. Lutz et al made the mistake of only simulating data where the directions of confounding and causal effect are all concordant – in which case, the MR </w:t>
      </w:r>
      <w:proofErr w:type="spellStart"/>
      <w:r w:rsidRPr="688CF31D">
        <w:rPr>
          <w:rFonts w:ascii="Arial" w:eastAsia="Times New Roman" w:hAnsi="Arial" w:cs="Arial"/>
          <w:color w:val="000000" w:themeColor="text1"/>
          <w:sz w:val="22"/>
          <w:szCs w:val="22"/>
          <w:lang w:eastAsia="en-GB"/>
        </w:rPr>
        <w:t>Steiger</w:t>
      </w:r>
      <w:proofErr w:type="spellEnd"/>
      <w:r w:rsidRPr="688CF31D">
        <w:rPr>
          <w:rFonts w:ascii="Arial" w:eastAsia="Times New Roman" w:hAnsi="Arial" w:cs="Arial"/>
          <w:color w:val="000000" w:themeColor="text1"/>
          <w:sz w:val="22"/>
          <w:szCs w:val="22"/>
          <w:lang w:eastAsia="en-GB"/>
        </w:rPr>
        <w:t xml:space="preserve"> test will identify the correct causal direction irrespective of the size of the confounding.</w:t>
      </w:r>
    </w:p>
    <w:p w14:paraId="14DF66B6" w14:textId="59741B99" w:rsidR="00353A23" w:rsidRDefault="00353A23" w:rsidP="006C45E4">
      <w:pPr>
        <w:rPr>
          <w:rFonts w:ascii="Arial" w:eastAsia="Times New Roman" w:hAnsi="Arial" w:cs="Arial"/>
          <w:color w:val="000000"/>
          <w:sz w:val="22"/>
          <w:szCs w:val="22"/>
          <w:lang w:eastAsia="en-GB"/>
        </w:rPr>
      </w:pPr>
    </w:p>
    <w:p w14:paraId="64FDF24A" w14:textId="45AB5637" w:rsidR="575EB45A" w:rsidRDefault="575EB45A" w:rsidP="688CF31D">
      <w:pPr>
        <w:pStyle w:val="Heading2"/>
      </w:pPr>
      <w:r>
        <w:t>Acknowledgements</w:t>
      </w:r>
    </w:p>
    <w:p w14:paraId="3CC98E98" w14:textId="6DC7BC10" w:rsidR="688CF31D" w:rsidRDefault="688CF31D" w:rsidP="688CF31D"/>
    <w:p w14:paraId="1B4CC8E3" w14:textId="20269E9D" w:rsidR="459C92CF" w:rsidRDefault="2287A992" w:rsidP="688CF31D">
      <w:pPr>
        <w:rPr>
          <w:rFonts w:ascii="Calibri" w:eastAsia="Calibri" w:hAnsi="Calibri" w:cs="Calibri"/>
        </w:rPr>
      </w:pPr>
      <w:r>
        <w:t xml:space="preserve">GH is funded by the </w:t>
      </w:r>
      <w:proofErr w:type="spellStart"/>
      <w:r>
        <w:t>Wellcome</w:t>
      </w:r>
      <w:proofErr w:type="spellEnd"/>
      <w:r>
        <w:t xml:space="preserve"> Trust and Royal Society [</w:t>
      </w:r>
      <w:r w:rsidRPr="688CF31D">
        <w:rPr>
          <w:rFonts w:ascii="Calibri" w:eastAsia="Calibri" w:hAnsi="Calibri" w:cs="Calibri"/>
        </w:rPr>
        <w:t xml:space="preserve">208806/Z/17/Z]. </w:t>
      </w:r>
      <w:r w:rsidR="5EB3D9B1" w:rsidRPr="688CF31D">
        <w:rPr>
          <w:rFonts w:ascii="Calibri" w:eastAsia="Calibri" w:hAnsi="Calibri" w:cs="Calibri"/>
        </w:rPr>
        <w:t xml:space="preserve">KT and GDS work in the Integrative </w:t>
      </w:r>
      <w:r w:rsidR="00FE410A">
        <w:t xml:space="preserve">Epidemiology </w:t>
      </w:r>
      <w:r w:rsidR="5EB3D9B1" w:rsidRPr="688CF31D">
        <w:rPr>
          <w:rFonts w:ascii="Calibri" w:eastAsia="Calibri" w:hAnsi="Calibri" w:cs="Calibri"/>
        </w:rPr>
        <w:t>Unit which receives funding from the U.K. Medical Research Council and the University of Bristol (MC_UU_00011/3 and MC_UU_00011/1).</w:t>
      </w:r>
    </w:p>
    <w:p w14:paraId="07D7EBB9" w14:textId="6A9549DD" w:rsidR="688CF31D" w:rsidRDefault="688CF31D" w:rsidP="688CF31D">
      <w:pPr>
        <w:rPr>
          <w:rFonts w:ascii="Calibri" w:eastAsia="Calibri" w:hAnsi="Calibri" w:cs="Calibri"/>
        </w:rPr>
      </w:pPr>
    </w:p>
    <w:p w14:paraId="7C3F9A0B" w14:textId="751F48A7" w:rsidR="00654BA6" w:rsidRDefault="00654BA6" w:rsidP="00654BA6">
      <w:pPr>
        <w:pStyle w:val="Heading2"/>
      </w:pPr>
      <w:r>
        <w:t>Data availability</w:t>
      </w:r>
    </w:p>
    <w:p w14:paraId="4C332F05" w14:textId="629FB280" w:rsidR="00654BA6" w:rsidRDefault="00654BA6" w:rsidP="00654BA6"/>
    <w:p w14:paraId="238FB09E" w14:textId="070C0943" w:rsidR="00654BA6" w:rsidRDefault="00654BA6" w:rsidP="00654BA6">
      <w:r>
        <w:t xml:space="preserve">All data is made available via the </w:t>
      </w:r>
      <w:proofErr w:type="spellStart"/>
      <w:r>
        <w:t>OpenGWAS</w:t>
      </w:r>
      <w:proofErr w:type="spellEnd"/>
      <w:r>
        <w:t xml:space="preserve"> database </w:t>
      </w:r>
      <w:hyperlink r:id="rId8" w:history="1">
        <w:r w:rsidR="0079241E" w:rsidRPr="000467F2">
          <w:rPr>
            <w:rStyle w:val="Hyperlink"/>
          </w:rPr>
          <w:t>https://gwas.mrcieu.ac.uk/</w:t>
        </w:r>
      </w:hyperlink>
    </w:p>
    <w:p w14:paraId="33B96285" w14:textId="391CFD8F" w:rsidR="0079241E" w:rsidRPr="00654BA6" w:rsidRDefault="0079241E" w:rsidP="00654BA6">
      <w:r>
        <w:t xml:space="preserve">All code used to perform the analysis is available at </w:t>
      </w:r>
      <w:hyperlink r:id="rId9" w:history="1">
        <w:r w:rsidRPr="000467F2">
          <w:rPr>
            <w:rStyle w:val="Hyperlink"/>
          </w:rPr>
          <w:t>https://github.com/explodecomputer/steiger_collider/</w:t>
        </w:r>
      </w:hyperlink>
      <w:r>
        <w:t xml:space="preserve"> </w:t>
      </w:r>
    </w:p>
    <w:p w14:paraId="041A14CC" w14:textId="77777777" w:rsidR="00654BA6" w:rsidRDefault="00654BA6" w:rsidP="688CF31D">
      <w:pPr>
        <w:rPr>
          <w:rFonts w:ascii="Calibri" w:eastAsia="Calibri" w:hAnsi="Calibri" w:cs="Calibri"/>
        </w:rPr>
      </w:pPr>
    </w:p>
    <w:p w14:paraId="106055B1" w14:textId="77777777" w:rsidR="00353A23" w:rsidRDefault="00353A23" w:rsidP="00353A23">
      <w:pPr>
        <w:pStyle w:val="Heading2"/>
      </w:pPr>
      <w:r>
        <w:t>References</w:t>
      </w:r>
    </w:p>
    <w:p w14:paraId="5AC41395" w14:textId="77777777" w:rsidR="00353A23" w:rsidRDefault="00353A23" w:rsidP="00353A23"/>
    <w:p w14:paraId="2F302262" w14:textId="77777777" w:rsidR="00353A23" w:rsidRPr="005D6B32" w:rsidRDefault="00353A23" w:rsidP="00353A23">
      <w:pPr>
        <w:pStyle w:val="Bibliography"/>
        <w:rPr>
          <w:rFonts w:ascii="Calibri" w:cs="Calibri"/>
        </w:rPr>
      </w:pPr>
      <w:r>
        <w:lastRenderedPageBreak/>
        <w:fldChar w:fldCharType="begin"/>
      </w:r>
      <w:r>
        <w:instrText xml:space="preserve"> ADDIN ZOTERO_BIBL {"uncited":[],"omitted":[],"custom":[]} CSL_BIBLIOGRAPHY </w:instrText>
      </w:r>
      <w:r>
        <w:fldChar w:fldCharType="separate"/>
      </w:r>
      <w:r w:rsidRPr="005D6B32">
        <w:rPr>
          <w:rFonts w:ascii="Calibri" w:cs="Calibri"/>
        </w:rPr>
        <w:t>1.</w:t>
      </w:r>
      <w:r w:rsidRPr="005D6B32">
        <w:rPr>
          <w:rFonts w:ascii="Calibri" w:cs="Calibri"/>
        </w:rPr>
        <w:tab/>
        <w:t xml:space="preserve">Lutz, S. M., Wu, A. C., Hokanson, J. E., Vansteelandt, S. &amp; Lange, C. Caution against examining the role of reverse causality in Mendelian Randomization. </w:t>
      </w:r>
      <w:r w:rsidRPr="005D6B32">
        <w:rPr>
          <w:rFonts w:ascii="Calibri" w:cs="Calibri"/>
          <w:i/>
          <w:iCs/>
        </w:rPr>
        <w:t>Genet. Epidemiol.</w:t>
      </w:r>
      <w:r w:rsidRPr="005D6B32">
        <w:rPr>
          <w:rFonts w:ascii="Calibri" w:cs="Calibri"/>
        </w:rPr>
        <w:t xml:space="preserve"> </w:t>
      </w:r>
      <w:r w:rsidRPr="005D6B32">
        <w:rPr>
          <w:rFonts w:ascii="Calibri" w:cs="Calibri"/>
          <w:b/>
          <w:bCs/>
        </w:rPr>
        <w:t>45</w:t>
      </w:r>
      <w:r w:rsidRPr="005D6B32">
        <w:rPr>
          <w:rFonts w:ascii="Calibri" w:cs="Calibri"/>
        </w:rPr>
        <w:t>, 445–454 (2021).</w:t>
      </w:r>
    </w:p>
    <w:p w14:paraId="64A3C89D" w14:textId="77777777" w:rsidR="00353A23" w:rsidRPr="005D6B32" w:rsidRDefault="00353A23" w:rsidP="00353A23">
      <w:pPr>
        <w:pStyle w:val="Bibliography"/>
        <w:rPr>
          <w:rFonts w:ascii="Calibri" w:cs="Calibri"/>
        </w:rPr>
      </w:pPr>
      <w:r w:rsidRPr="005D6B32">
        <w:rPr>
          <w:rFonts w:ascii="Calibri" w:cs="Calibri"/>
        </w:rPr>
        <w:t>2.</w:t>
      </w:r>
      <w:r w:rsidRPr="005D6B32">
        <w:rPr>
          <w:rFonts w:ascii="Calibri" w:cs="Calibri"/>
        </w:rPr>
        <w:tab/>
        <w:t xml:space="preserve">Hemani, G., Tilling, K. &amp; Davey Smith, G. Orienting the causal relationship between imprecisely measured traits using GWAS summary data. </w:t>
      </w:r>
      <w:r w:rsidRPr="005D6B32">
        <w:rPr>
          <w:rFonts w:ascii="Calibri" w:cs="Calibri"/>
          <w:i/>
          <w:iCs/>
        </w:rPr>
        <w:t>PLOS Genet.</w:t>
      </w:r>
      <w:r w:rsidRPr="005D6B32">
        <w:rPr>
          <w:rFonts w:ascii="Calibri" w:cs="Calibri"/>
        </w:rPr>
        <w:t xml:space="preserve"> </w:t>
      </w:r>
      <w:r w:rsidRPr="005D6B32">
        <w:rPr>
          <w:rFonts w:ascii="Calibri" w:cs="Calibri"/>
          <w:b/>
          <w:bCs/>
        </w:rPr>
        <w:t>13</w:t>
      </w:r>
      <w:r w:rsidRPr="005D6B32">
        <w:rPr>
          <w:rFonts w:ascii="Calibri" w:cs="Calibri"/>
        </w:rPr>
        <w:t>, e1007081 (2017).</w:t>
      </w:r>
    </w:p>
    <w:p w14:paraId="7A542605" w14:textId="77777777" w:rsidR="00353A23" w:rsidRPr="005D6B32" w:rsidRDefault="00353A23" w:rsidP="00353A23">
      <w:pPr>
        <w:pStyle w:val="Bibliography"/>
        <w:rPr>
          <w:rFonts w:ascii="Calibri" w:cs="Calibri"/>
        </w:rPr>
      </w:pPr>
      <w:r w:rsidRPr="005D6B32">
        <w:rPr>
          <w:rFonts w:ascii="Calibri" w:cs="Calibri"/>
        </w:rPr>
        <w:t>3.</w:t>
      </w:r>
      <w:r w:rsidRPr="005D6B32">
        <w:rPr>
          <w:rFonts w:ascii="Calibri" w:cs="Calibri"/>
        </w:rPr>
        <w:tab/>
        <w:t xml:space="preserve">Hemani, G. </w:t>
      </w:r>
      <w:r w:rsidRPr="005D6B32">
        <w:rPr>
          <w:rFonts w:ascii="Calibri" w:cs="Calibri"/>
          <w:i/>
          <w:iCs/>
        </w:rPr>
        <w:t>et al.</w:t>
      </w:r>
      <w:r w:rsidRPr="005D6B32">
        <w:rPr>
          <w:rFonts w:ascii="Calibri" w:cs="Calibri"/>
        </w:rPr>
        <w:t xml:space="preserve"> The MR-Base platform supports systematic causal inference across the human phenome. </w:t>
      </w:r>
      <w:r w:rsidRPr="005D6B32">
        <w:rPr>
          <w:rFonts w:ascii="Calibri" w:cs="Calibri"/>
          <w:i/>
          <w:iCs/>
        </w:rPr>
        <w:t>eLife</w:t>
      </w:r>
      <w:r w:rsidRPr="005D6B32">
        <w:rPr>
          <w:rFonts w:ascii="Calibri" w:cs="Calibri"/>
        </w:rPr>
        <w:t xml:space="preserve"> </w:t>
      </w:r>
      <w:r w:rsidRPr="005D6B32">
        <w:rPr>
          <w:rFonts w:ascii="Calibri" w:cs="Calibri"/>
          <w:b/>
          <w:bCs/>
        </w:rPr>
        <w:t>7</w:t>
      </w:r>
      <w:r w:rsidRPr="005D6B32">
        <w:rPr>
          <w:rFonts w:ascii="Calibri" w:cs="Calibri"/>
        </w:rPr>
        <w:t>, (2018).</w:t>
      </w:r>
    </w:p>
    <w:p w14:paraId="094378BE" w14:textId="77777777" w:rsidR="00353A23" w:rsidRPr="005D6B32" w:rsidRDefault="00353A23" w:rsidP="00353A23">
      <w:pPr>
        <w:pStyle w:val="Bibliography"/>
        <w:rPr>
          <w:rFonts w:ascii="Calibri" w:cs="Calibri"/>
        </w:rPr>
      </w:pPr>
      <w:r w:rsidRPr="005D6B32">
        <w:rPr>
          <w:rFonts w:ascii="Calibri" w:cs="Calibri"/>
        </w:rPr>
        <w:t>4.</w:t>
      </w:r>
      <w:r w:rsidRPr="005D6B32">
        <w:rPr>
          <w:rFonts w:ascii="Calibri" w:cs="Calibri"/>
        </w:rPr>
        <w:tab/>
        <w:t xml:space="preserve">Munafò, M. R., Tilling, K., Taylor, A. E., Evans, D. M. &amp; Davey Smith, G. Collider scope: when selection bias can substantially influence observed associations. </w:t>
      </w:r>
      <w:r w:rsidRPr="005D6B32">
        <w:rPr>
          <w:rFonts w:ascii="Calibri" w:cs="Calibri"/>
          <w:i/>
          <w:iCs/>
        </w:rPr>
        <w:t>Int. J. Epidemiol.</w:t>
      </w:r>
      <w:r w:rsidRPr="005D6B32">
        <w:rPr>
          <w:rFonts w:ascii="Calibri" w:cs="Calibri"/>
        </w:rPr>
        <w:t xml:space="preserve"> </w:t>
      </w:r>
      <w:r w:rsidRPr="005D6B32">
        <w:rPr>
          <w:rFonts w:ascii="Calibri" w:cs="Calibri"/>
          <w:b/>
          <w:bCs/>
        </w:rPr>
        <w:t>47</w:t>
      </w:r>
      <w:r w:rsidRPr="005D6B32">
        <w:rPr>
          <w:rFonts w:ascii="Calibri" w:cs="Calibri"/>
        </w:rPr>
        <w:t>, 226–235 (2018).</w:t>
      </w:r>
    </w:p>
    <w:p w14:paraId="7C7BCC4A" w14:textId="77777777" w:rsidR="00353A23" w:rsidRPr="005D6B32" w:rsidRDefault="00353A23" w:rsidP="00353A23">
      <w:pPr>
        <w:pStyle w:val="Bibliography"/>
        <w:rPr>
          <w:rFonts w:ascii="Calibri" w:cs="Calibri"/>
        </w:rPr>
      </w:pPr>
      <w:r w:rsidRPr="005D6B32">
        <w:rPr>
          <w:rFonts w:ascii="Calibri" w:cs="Calibri"/>
        </w:rPr>
        <w:t>5.</w:t>
      </w:r>
      <w:r w:rsidRPr="005D6B32">
        <w:rPr>
          <w:rFonts w:ascii="Calibri" w:cs="Calibri"/>
        </w:rPr>
        <w:tab/>
        <w:t xml:space="preserve">Hemani, G. </w:t>
      </w:r>
      <w:r w:rsidRPr="005D6B32">
        <w:rPr>
          <w:rFonts w:ascii="Calibri" w:cs="Calibri"/>
          <w:i/>
          <w:iCs/>
        </w:rPr>
        <w:t>et al.</w:t>
      </w:r>
      <w:r w:rsidRPr="005D6B32">
        <w:rPr>
          <w:rFonts w:ascii="Calibri" w:cs="Calibri"/>
        </w:rPr>
        <w:t xml:space="preserve"> Automating Mendelian randomization through machine learning to construct a putative causal map of the human phenome. </w:t>
      </w:r>
      <w:r w:rsidRPr="005D6B32">
        <w:rPr>
          <w:rFonts w:ascii="Calibri" w:cs="Calibri"/>
          <w:i/>
          <w:iCs/>
        </w:rPr>
        <w:t>bioRxiv</w:t>
      </w:r>
      <w:r w:rsidRPr="005D6B32">
        <w:rPr>
          <w:rFonts w:ascii="Calibri" w:cs="Calibri"/>
        </w:rPr>
        <w:t xml:space="preserve"> (2017).</w:t>
      </w:r>
    </w:p>
    <w:p w14:paraId="345926B9" w14:textId="77777777" w:rsidR="00353A23" w:rsidRPr="005D6B32" w:rsidRDefault="00353A23" w:rsidP="00353A23">
      <w:pPr>
        <w:pStyle w:val="Bibliography"/>
        <w:rPr>
          <w:rFonts w:ascii="Calibri" w:cs="Calibri"/>
        </w:rPr>
      </w:pPr>
      <w:r w:rsidRPr="00287C40">
        <w:rPr>
          <w:rFonts w:ascii="Calibri" w:cs="Calibri"/>
          <w:lang w:val="fr-FR"/>
        </w:rPr>
        <w:t>6.</w:t>
      </w:r>
      <w:r w:rsidRPr="00287C40">
        <w:rPr>
          <w:rFonts w:ascii="Calibri" w:cs="Calibri"/>
          <w:lang w:val="fr-FR"/>
        </w:rPr>
        <w:tab/>
        <w:t xml:space="preserve">Anderson, E. L. </w:t>
      </w:r>
      <w:r w:rsidRPr="00287C40">
        <w:rPr>
          <w:rFonts w:ascii="Calibri" w:cs="Calibri"/>
          <w:i/>
          <w:iCs/>
          <w:lang w:val="fr-FR"/>
        </w:rPr>
        <w:t>et al.</w:t>
      </w:r>
      <w:r w:rsidRPr="00287C40">
        <w:rPr>
          <w:rFonts w:ascii="Calibri" w:cs="Calibri"/>
          <w:lang w:val="fr-FR"/>
        </w:rPr>
        <w:t xml:space="preserve"> </w:t>
      </w:r>
      <w:r w:rsidRPr="005D6B32">
        <w:rPr>
          <w:rFonts w:ascii="Calibri" w:cs="Calibri"/>
        </w:rPr>
        <w:t xml:space="preserve">Education, intelligence and Alzheimer’s disease: evidence from a multivariable two-sample Mendelian randomization study. </w:t>
      </w:r>
      <w:r w:rsidRPr="005D6B32">
        <w:rPr>
          <w:rFonts w:ascii="Calibri" w:cs="Calibri"/>
          <w:i/>
          <w:iCs/>
        </w:rPr>
        <w:t>Int. J. Epidemiol.</w:t>
      </w:r>
      <w:r w:rsidRPr="005D6B32">
        <w:rPr>
          <w:rFonts w:ascii="Calibri" w:cs="Calibri"/>
        </w:rPr>
        <w:t xml:space="preserve"> </w:t>
      </w:r>
      <w:r w:rsidRPr="005D6B32">
        <w:rPr>
          <w:rFonts w:ascii="Calibri" w:cs="Calibri"/>
          <w:b/>
          <w:bCs/>
        </w:rPr>
        <w:t>49</w:t>
      </w:r>
      <w:r w:rsidRPr="005D6B32">
        <w:rPr>
          <w:rFonts w:ascii="Calibri" w:cs="Calibri"/>
        </w:rPr>
        <w:t>, 1163–1172 (2020).</w:t>
      </w:r>
    </w:p>
    <w:p w14:paraId="5B2F5A27" w14:textId="77777777" w:rsidR="00353A23" w:rsidRPr="005D6B32" w:rsidRDefault="00353A23" w:rsidP="00353A23">
      <w:r>
        <w:fldChar w:fldCharType="end"/>
      </w:r>
    </w:p>
    <w:p w14:paraId="5653A15C" w14:textId="77777777" w:rsidR="00353A23" w:rsidRPr="006C45E4" w:rsidRDefault="00353A23" w:rsidP="006C45E4">
      <w:pPr>
        <w:rPr>
          <w:rFonts w:ascii="Times New Roman" w:eastAsia="Times New Roman" w:hAnsi="Times New Roman" w:cs="Times New Roman"/>
          <w:lang w:eastAsia="en-GB"/>
        </w:rPr>
      </w:pPr>
    </w:p>
    <w:p w14:paraId="01412A7C" w14:textId="64FD8816" w:rsidR="00353A23" w:rsidRDefault="00353A23">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3C0793AA" w14:textId="3A711D7C"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noProof/>
          <w:color w:val="000000"/>
          <w:sz w:val="22"/>
          <w:szCs w:val="22"/>
          <w:bdr w:val="none" w:sz="0" w:space="0" w:color="auto" w:frame="1"/>
          <w:lang w:eastAsia="en-GB"/>
        </w:rPr>
        <w:lastRenderedPageBreak/>
        <w:drawing>
          <wp:inline distT="0" distB="0" distL="0" distR="0" wp14:anchorId="25EC6B0D" wp14:editId="06C47960">
            <wp:extent cx="5727700" cy="2661920"/>
            <wp:effectExtent l="0" t="0" r="0" b="5080"/>
            <wp:docPr id="1" name="Picture 1" descr="Graphical user interface, applicati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61920"/>
                    </a:xfrm>
                    <a:prstGeom prst="rect">
                      <a:avLst/>
                    </a:prstGeom>
                    <a:noFill/>
                    <a:ln>
                      <a:noFill/>
                    </a:ln>
                  </pic:spPr>
                </pic:pic>
              </a:graphicData>
            </a:graphic>
          </wp:inline>
        </w:drawing>
      </w:r>
    </w:p>
    <w:p w14:paraId="09B8B894" w14:textId="77777777" w:rsidR="006C45E4" w:rsidRPr="006C45E4" w:rsidRDefault="006C45E4" w:rsidP="006C45E4">
      <w:pPr>
        <w:rPr>
          <w:rFonts w:ascii="Times New Roman" w:eastAsia="Times New Roman" w:hAnsi="Times New Roman" w:cs="Times New Roman"/>
          <w:lang w:eastAsia="en-GB"/>
        </w:rPr>
      </w:pPr>
    </w:p>
    <w:p w14:paraId="0E8DC037" w14:textId="77777777" w:rsidR="006C45E4" w:rsidRPr="006C45E4" w:rsidRDefault="006C45E4" w:rsidP="006C45E4">
      <w:pPr>
        <w:rPr>
          <w:rFonts w:ascii="Times New Roman" w:eastAsia="Times New Roman" w:hAnsi="Times New Roman" w:cs="Times New Roman"/>
          <w:lang w:eastAsia="en-GB"/>
        </w:rPr>
      </w:pPr>
      <w:r w:rsidRPr="006C45E4">
        <w:rPr>
          <w:rFonts w:ascii="Arial" w:eastAsia="Times New Roman" w:hAnsi="Arial" w:cs="Arial"/>
          <w:b/>
          <w:bCs/>
          <w:color w:val="000000"/>
          <w:sz w:val="22"/>
          <w:szCs w:val="22"/>
          <w:lang w:eastAsia="en-GB"/>
        </w:rPr>
        <w:t>Figure 1: A DAG depicting the analytical design in Lutz et al 2021.</w:t>
      </w:r>
      <w:r w:rsidRPr="006C45E4">
        <w:rPr>
          <w:rFonts w:ascii="Arial" w:eastAsia="Times New Roman" w:hAnsi="Arial" w:cs="Arial"/>
          <w:color w:val="000000"/>
          <w:sz w:val="22"/>
          <w:szCs w:val="22"/>
          <w:lang w:eastAsia="en-GB"/>
        </w:rPr>
        <w:t xml:space="preserve"> The model being analysed estimates the causal influence of smoking status on lung function, however it is performed in a sample that has been selected for individuals who have ever smoked and who have COPD. Selecting samples in this manner can induce collider bias, in two ways. First, when selecting for ever-smokers, there is a collider path opened from the instrument (G) to the confounder (U). Second, when selecting for COPD there is a collider path opened from G to the outcome, lung function. </w:t>
      </w:r>
      <w:proofErr w:type="gramStart"/>
      <w:r w:rsidRPr="006C45E4">
        <w:rPr>
          <w:rFonts w:ascii="Arial" w:eastAsia="Times New Roman" w:hAnsi="Arial" w:cs="Arial"/>
          <w:color w:val="000000"/>
          <w:sz w:val="22"/>
          <w:szCs w:val="22"/>
          <w:lang w:eastAsia="en-GB"/>
        </w:rPr>
        <w:t>Generally</w:t>
      </w:r>
      <w:proofErr w:type="gramEnd"/>
      <w:r w:rsidRPr="006C45E4">
        <w:rPr>
          <w:rFonts w:ascii="Arial" w:eastAsia="Times New Roman" w:hAnsi="Arial" w:cs="Arial"/>
          <w:color w:val="000000"/>
          <w:sz w:val="22"/>
          <w:szCs w:val="22"/>
          <w:lang w:eastAsia="en-GB"/>
        </w:rPr>
        <w:t xml:space="preserve"> we would recommend avoiding performing any analysis that induces such complex collider issues because any inference will be difficult to interpret if the analysis is attempting to understand causal relationships in the general population.</w:t>
      </w:r>
    </w:p>
    <w:p w14:paraId="7073F78C" w14:textId="3CCAB8EC" w:rsidR="00E111BF" w:rsidRDefault="00E111BF">
      <w:r>
        <w:br w:type="page"/>
      </w:r>
    </w:p>
    <w:p w14:paraId="2BEDF922" w14:textId="77777777" w:rsidR="00E111BF" w:rsidRPr="00E111BF" w:rsidRDefault="00E111BF" w:rsidP="00E111BF">
      <w:pPr>
        <w:rPr>
          <w:rFonts w:ascii="Times New Roman" w:eastAsia="Times New Roman" w:hAnsi="Times New Roman" w:cs="Times New Roman"/>
          <w:lang w:eastAsia="en-GB"/>
        </w:rPr>
      </w:pPr>
      <w:r w:rsidRPr="00E111BF">
        <w:rPr>
          <w:rFonts w:ascii="Arial" w:eastAsia="Times New Roman" w:hAnsi="Arial" w:cs="Arial"/>
          <w:b/>
          <w:bCs/>
          <w:color w:val="000000"/>
          <w:sz w:val="22"/>
          <w:szCs w:val="22"/>
          <w:lang w:eastAsia="en-GB"/>
        </w:rPr>
        <w:lastRenderedPageBreak/>
        <w:t xml:space="preserve">Table 1: MR and MR </w:t>
      </w:r>
      <w:proofErr w:type="spellStart"/>
      <w:r w:rsidRPr="00E111BF">
        <w:rPr>
          <w:rFonts w:ascii="Arial" w:eastAsia="Times New Roman" w:hAnsi="Arial" w:cs="Arial"/>
          <w:b/>
          <w:bCs/>
          <w:color w:val="000000"/>
          <w:sz w:val="22"/>
          <w:szCs w:val="22"/>
          <w:lang w:eastAsia="en-GB"/>
        </w:rPr>
        <w:t>Steiger</w:t>
      </w:r>
      <w:proofErr w:type="spellEnd"/>
      <w:r w:rsidRPr="00E111BF">
        <w:rPr>
          <w:rFonts w:ascii="Arial" w:eastAsia="Times New Roman" w:hAnsi="Arial" w:cs="Arial"/>
          <w:b/>
          <w:bCs/>
          <w:color w:val="000000"/>
          <w:sz w:val="22"/>
          <w:szCs w:val="22"/>
          <w:lang w:eastAsia="en-GB"/>
        </w:rPr>
        <w:t xml:space="preserve"> </w:t>
      </w:r>
      <w:proofErr w:type="gramStart"/>
      <w:r w:rsidRPr="00E111BF">
        <w:rPr>
          <w:rFonts w:ascii="Arial" w:eastAsia="Times New Roman" w:hAnsi="Arial" w:cs="Arial"/>
          <w:b/>
          <w:bCs/>
          <w:color w:val="000000"/>
          <w:sz w:val="22"/>
          <w:szCs w:val="22"/>
          <w:lang w:eastAsia="en-GB"/>
        </w:rPr>
        <w:t>results</w:t>
      </w:r>
      <w:proofErr w:type="gramEnd"/>
      <w:r w:rsidRPr="00E111BF">
        <w:rPr>
          <w:rFonts w:ascii="Arial" w:eastAsia="Times New Roman" w:hAnsi="Arial" w:cs="Arial"/>
          <w:b/>
          <w:bCs/>
          <w:color w:val="000000"/>
          <w:sz w:val="22"/>
          <w:szCs w:val="22"/>
          <w:lang w:eastAsia="en-GB"/>
        </w:rPr>
        <w:t xml:space="preserve"> for analysis of smoking behaviours on forced expiratory volume</w:t>
      </w:r>
    </w:p>
    <w:tbl>
      <w:tblPr>
        <w:tblStyle w:val="PlainTable2"/>
        <w:tblW w:w="0" w:type="auto"/>
        <w:tblLook w:val="04A0" w:firstRow="1" w:lastRow="0" w:firstColumn="1" w:lastColumn="0" w:noHBand="0" w:noVBand="1"/>
      </w:tblPr>
      <w:tblGrid>
        <w:gridCol w:w="2400"/>
        <w:gridCol w:w="850"/>
        <w:gridCol w:w="992"/>
        <w:gridCol w:w="709"/>
        <w:gridCol w:w="990"/>
        <w:gridCol w:w="1002"/>
        <w:gridCol w:w="857"/>
        <w:gridCol w:w="1220"/>
      </w:tblGrid>
      <w:tr w:rsidR="00E111BF" w:rsidRPr="00E111BF" w14:paraId="50DCA527" w14:textId="77777777" w:rsidTr="00E111BF">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637B5C79"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Exposure</w:t>
            </w:r>
          </w:p>
        </w:tc>
        <w:tc>
          <w:tcPr>
            <w:tcW w:w="852" w:type="dxa"/>
            <w:hideMark/>
          </w:tcPr>
          <w:p w14:paraId="0E9786F8"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 SNP</w:t>
            </w:r>
          </w:p>
        </w:tc>
        <w:tc>
          <w:tcPr>
            <w:tcW w:w="992" w:type="dxa"/>
            <w:hideMark/>
          </w:tcPr>
          <w:p w14:paraId="662198FB"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MR estimate</w:t>
            </w:r>
          </w:p>
        </w:tc>
        <w:tc>
          <w:tcPr>
            <w:tcW w:w="709" w:type="dxa"/>
            <w:hideMark/>
          </w:tcPr>
          <w:p w14:paraId="31F6BA90"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MR SE</w:t>
            </w:r>
          </w:p>
        </w:tc>
        <w:tc>
          <w:tcPr>
            <w:tcW w:w="992" w:type="dxa"/>
            <w:hideMark/>
          </w:tcPr>
          <w:p w14:paraId="615FF6EF"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R</w:t>
            </w:r>
            <w:r w:rsidRPr="00287C40">
              <w:rPr>
                <w:rFonts w:ascii="Arial" w:eastAsia="Times New Roman" w:hAnsi="Arial" w:cs="Arial"/>
                <w:color w:val="000000"/>
                <w:sz w:val="18"/>
                <w:szCs w:val="18"/>
                <w:vertAlign w:val="superscript"/>
                <w:lang w:eastAsia="en-GB"/>
              </w:rPr>
              <w:t>2</w:t>
            </w:r>
            <w:r w:rsidRPr="00E111BF">
              <w:rPr>
                <w:rFonts w:ascii="Arial" w:eastAsia="Times New Roman" w:hAnsi="Arial" w:cs="Arial"/>
                <w:color w:val="000000"/>
                <w:sz w:val="18"/>
                <w:szCs w:val="18"/>
                <w:lang w:eastAsia="en-GB"/>
              </w:rPr>
              <w:t>(</w:t>
            </w:r>
            <w:proofErr w:type="spellStart"/>
            <w:proofErr w:type="gramStart"/>
            <w:r w:rsidRPr="00E111BF">
              <w:rPr>
                <w:rFonts w:ascii="Arial" w:eastAsia="Times New Roman" w:hAnsi="Arial" w:cs="Arial"/>
                <w:color w:val="000000"/>
                <w:sz w:val="18"/>
                <w:szCs w:val="18"/>
                <w:lang w:eastAsia="en-GB"/>
              </w:rPr>
              <w:t>g,x</w:t>
            </w:r>
            <w:proofErr w:type="spellEnd"/>
            <w:proofErr w:type="gramEnd"/>
            <w:r w:rsidRPr="00E111BF">
              <w:rPr>
                <w:rFonts w:ascii="Arial" w:eastAsia="Times New Roman" w:hAnsi="Arial" w:cs="Arial"/>
                <w:color w:val="000000"/>
                <w:sz w:val="18"/>
                <w:szCs w:val="18"/>
                <w:lang w:eastAsia="en-GB"/>
              </w:rPr>
              <w:t>)</w:t>
            </w:r>
          </w:p>
        </w:tc>
        <w:tc>
          <w:tcPr>
            <w:tcW w:w="1004" w:type="dxa"/>
            <w:hideMark/>
          </w:tcPr>
          <w:p w14:paraId="399119BF"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R</w:t>
            </w:r>
            <w:r w:rsidRPr="00287C40">
              <w:rPr>
                <w:rFonts w:ascii="Arial" w:eastAsia="Times New Roman" w:hAnsi="Arial" w:cs="Arial"/>
                <w:color w:val="000000"/>
                <w:sz w:val="18"/>
                <w:szCs w:val="18"/>
                <w:vertAlign w:val="superscript"/>
                <w:lang w:eastAsia="en-GB"/>
              </w:rPr>
              <w:t>2</w:t>
            </w:r>
            <w:r w:rsidRPr="00E111BF">
              <w:rPr>
                <w:rFonts w:ascii="Arial" w:eastAsia="Times New Roman" w:hAnsi="Arial" w:cs="Arial"/>
                <w:color w:val="000000"/>
                <w:sz w:val="18"/>
                <w:szCs w:val="18"/>
                <w:lang w:eastAsia="en-GB"/>
              </w:rPr>
              <w:t>(</w:t>
            </w:r>
            <w:proofErr w:type="spellStart"/>
            <w:proofErr w:type="gramStart"/>
            <w:r w:rsidRPr="00E111BF">
              <w:rPr>
                <w:rFonts w:ascii="Arial" w:eastAsia="Times New Roman" w:hAnsi="Arial" w:cs="Arial"/>
                <w:color w:val="000000"/>
                <w:sz w:val="18"/>
                <w:szCs w:val="18"/>
                <w:lang w:eastAsia="en-GB"/>
              </w:rPr>
              <w:t>g,y</w:t>
            </w:r>
            <w:proofErr w:type="spellEnd"/>
            <w:proofErr w:type="gramEnd"/>
            <w:r w:rsidRPr="00E111BF">
              <w:rPr>
                <w:rFonts w:ascii="Arial" w:eastAsia="Times New Roman" w:hAnsi="Arial" w:cs="Arial"/>
                <w:color w:val="000000"/>
                <w:sz w:val="18"/>
                <w:szCs w:val="18"/>
                <w:lang w:eastAsia="en-GB"/>
              </w:rPr>
              <w:t>)</w:t>
            </w:r>
          </w:p>
        </w:tc>
        <w:tc>
          <w:tcPr>
            <w:tcW w:w="839" w:type="dxa"/>
            <w:hideMark/>
          </w:tcPr>
          <w:p w14:paraId="0E9595F2"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 xml:space="preserve">Correct </w:t>
            </w:r>
            <w:proofErr w:type="spellStart"/>
            <w:r w:rsidRPr="00E111BF">
              <w:rPr>
                <w:rFonts w:ascii="Arial" w:eastAsia="Times New Roman" w:hAnsi="Arial" w:cs="Arial"/>
                <w:color w:val="000000"/>
                <w:sz w:val="18"/>
                <w:szCs w:val="18"/>
                <w:lang w:eastAsia="en-GB"/>
              </w:rPr>
              <w:t>Steiger</w:t>
            </w:r>
            <w:proofErr w:type="spellEnd"/>
          </w:p>
        </w:tc>
        <w:tc>
          <w:tcPr>
            <w:tcW w:w="1223" w:type="dxa"/>
            <w:hideMark/>
          </w:tcPr>
          <w:p w14:paraId="1BA62B6D" w14:textId="77777777" w:rsidR="00E111BF" w:rsidRPr="00E111BF" w:rsidRDefault="00E111BF" w:rsidP="00E111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proofErr w:type="spellStart"/>
            <w:r w:rsidRPr="00E111BF">
              <w:rPr>
                <w:rFonts w:ascii="Arial" w:eastAsia="Times New Roman" w:hAnsi="Arial" w:cs="Arial"/>
                <w:color w:val="000000"/>
                <w:sz w:val="18"/>
                <w:szCs w:val="18"/>
                <w:lang w:eastAsia="en-GB"/>
              </w:rPr>
              <w:t>Steiger</w:t>
            </w:r>
            <w:proofErr w:type="spellEnd"/>
            <w:r w:rsidRPr="00E111BF">
              <w:rPr>
                <w:rFonts w:ascii="Arial" w:eastAsia="Times New Roman" w:hAnsi="Arial" w:cs="Arial"/>
                <w:color w:val="000000"/>
                <w:sz w:val="18"/>
                <w:szCs w:val="18"/>
                <w:lang w:eastAsia="en-GB"/>
              </w:rPr>
              <w:t xml:space="preserve"> p-value</w:t>
            </w:r>
          </w:p>
        </w:tc>
      </w:tr>
      <w:tr w:rsidR="00E111BF" w:rsidRPr="00E111BF" w14:paraId="393C876A" w14:textId="77777777" w:rsidTr="00E111B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3BB8979E"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Ever vs never smoked, UK Biobank</w:t>
            </w:r>
          </w:p>
        </w:tc>
        <w:tc>
          <w:tcPr>
            <w:tcW w:w="852" w:type="dxa"/>
            <w:hideMark/>
          </w:tcPr>
          <w:p w14:paraId="339D690F"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84</w:t>
            </w:r>
          </w:p>
        </w:tc>
        <w:tc>
          <w:tcPr>
            <w:tcW w:w="992" w:type="dxa"/>
            <w:hideMark/>
          </w:tcPr>
          <w:p w14:paraId="38D42410"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-0.066</w:t>
            </w:r>
          </w:p>
        </w:tc>
        <w:tc>
          <w:tcPr>
            <w:tcW w:w="709" w:type="dxa"/>
            <w:hideMark/>
          </w:tcPr>
          <w:p w14:paraId="3D785BD2"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0.060</w:t>
            </w:r>
          </w:p>
        </w:tc>
        <w:tc>
          <w:tcPr>
            <w:tcW w:w="992" w:type="dxa"/>
            <w:hideMark/>
          </w:tcPr>
          <w:p w14:paraId="4D67513E"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0.0072</w:t>
            </w:r>
          </w:p>
        </w:tc>
        <w:tc>
          <w:tcPr>
            <w:tcW w:w="1004" w:type="dxa"/>
            <w:hideMark/>
          </w:tcPr>
          <w:p w14:paraId="0FA49C15"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8.04E-04</w:t>
            </w:r>
          </w:p>
        </w:tc>
        <w:tc>
          <w:tcPr>
            <w:tcW w:w="839" w:type="dxa"/>
            <w:hideMark/>
          </w:tcPr>
          <w:p w14:paraId="39047BF7"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7C147E41"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2.30E-157</w:t>
            </w:r>
          </w:p>
        </w:tc>
      </w:tr>
      <w:tr w:rsidR="00E111BF" w:rsidRPr="00E111BF" w14:paraId="7389568B" w14:textId="77777777" w:rsidTr="00E111BF">
        <w:trPr>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6223B477"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Cigarette smoked per day, Liu et al 2019</w:t>
            </w:r>
          </w:p>
        </w:tc>
        <w:tc>
          <w:tcPr>
            <w:tcW w:w="852" w:type="dxa"/>
            <w:hideMark/>
          </w:tcPr>
          <w:p w14:paraId="0ECF1399"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23</w:t>
            </w:r>
          </w:p>
        </w:tc>
        <w:tc>
          <w:tcPr>
            <w:tcW w:w="992" w:type="dxa"/>
            <w:hideMark/>
          </w:tcPr>
          <w:p w14:paraId="392F8A4E"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-0.063</w:t>
            </w:r>
          </w:p>
        </w:tc>
        <w:tc>
          <w:tcPr>
            <w:tcW w:w="709" w:type="dxa"/>
            <w:hideMark/>
          </w:tcPr>
          <w:p w14:paraId="6FD9B53D"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0.014</w:t>
            </w:r>
          </w:p>
        </w:tc>
        <w:tc>
          <w:tcPr>
            <w:tcW w:w="992" w:type="dxa"/>
            <w:hideMark/>
          </w:tcPr>
          <w:p w14:paraId="0E0ADC60"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0.0089</w:t>
            </w:r>
          </w:p>
        </w:tc>
        <w:tc>
          <w:tcPr>
            <w:tcW w:w="1004" w:type="dxa"/>
            <w:hideMark/>
          </w:tcPr>
          <w:p w14:paraId="51B5020D"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4.38E-04</w:t>
            </w:r>
          </w:p>
        </w:tc>
        <w:tc>
          <w:tcPr>
            <w:tcW w:w="839" w:type="dxa"/>
            <w:hideMark/>
          </w:tcPr>
          <w:p w14:paraId="281C88E3"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69BC2FF9"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1.86E-189</w:t>
            </w:r>
          </w:p>
        </w:tc>
      </w:tr>
      <w:tr w:rsidR="00E111BF" w:rsidRPr="00E111BF" w14:paraId="1649DBF3" w14:textId="77777777" w:rsidTr="00E111B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76CA12B2"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 xml:space="preserve">Smoking cessation, </w:t>
            </w:r>
            <w:proofErr w:type="spellStart"/>
            <w:r w:rsidRPr="00E111BF">
              <w:rPr>
                <w:rFonts w:ascii="Arial" w:eastAsia="Times New Roman" w:hAnsi="Arial" w:cs="Arial"/>
                <w:color w:val="000000"/>
                <w:sz w:val="18"/>
                <w:szCs w:val="18"/>
                <w:lang w:eastAsia="en-GB"/>
              </w:rPr>
              <w:t>Furberg</w:t>
            </w:r>
            <w:proofErr w:type="spellEnd"/>
            <w:r w:rsidRPr="00E111BF">
              <w:rPr>
                <w:rFonts w:ascii="Arial" w:eastAsia="Times New Roman" w:hAnsi="Arial" w:cs="Arial"/>
                <w:color w:val="000000"/>
                <w:sz w:val="18"/>
                <w:szCs w:val="18"/>
                <w:lang w:eastAsia="en-GB"/>
              </w:rPr>
              <w:t xml:space="preserve"> et al 2010, using all Lutz et al selected instruments</w:t>
            </w:r>
          </w:p>
        </w:tc>
        <w:tc>
          <w:tcPr>
            <w:tcW w:w="852" w:type="dxa"/>
            <w:hideMark/>
          </w:tcPr>
          <w:p w14:paraId="413C2EC6"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5</w:t>
            </w:r>
          </w:p>
        </w:tc>
        <w:tc>
          <w:tcPr>
            <w:tcW w:w="992" w:type="dxa"/>
            <w:hideMark/>
          </w:tcPr>
          <w:p w14:paraId="3CDB425D"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0.150</w:t>
            </w:r>
          </w:p>
        </w:tc>
        <w:tc>
          <w:tcPr>
            <w:tcW w:w="709" w:type="dxa"/>
            <w:hideMark/>
          </w:tcPr>
          <w:p w14:paraId="428DBADC"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0.029</w:t>
            </w:r>
          </w:p>
        </w:tc>
        <w:tc>
          <w:tcPr>
            <w:tcW w:w="992" w:type="dxa"/>
            <w:hideMark/>
          </w:tcPr>
          <w:p w14:paraId="524651ED"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0.0019</w:t>
            </w:r>
          </w:p>
        </w:tc>
        <w:tc>
          <w:tcPr>
            <w:tcW w:w="1004" w:type="dxa"/>
            <w:hideMark/>
          </w:tcPr>
          <w:p w14:paraId="6EC1E04A"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3.96E-04</w:t>
            </w:r>
          </w:p>
        </w:tc>
        <w:tc>
          <w:tcPr>
            <w:tcW w:w="839" w:type="dxa"/>
            <w:hideMark/>
          </w:tcPr>
          <w:p w14:paraId="1EC66601"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3C43F63A"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3.15E-06</w:t>
            </w:r>
          </w:p>
        </w:tc>
      </w:tr>
      <w:tr w:rsidR="00E111BF" w:rsidRPr="00E111BF" w14:paraId="4C058867" w14:textId="77777777" w:rsidTr="00E111BF">
        <w:trPr>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2A87BAB1"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UK Biobank</w:t>
            </w:r>
          </w:p>
        </w:tc>
        <w:tc>
          <w:tcPr>
            <w:tcW w:w="852" w:type="dxa"/>
            <w:hideMark/>
          </w:tcPr>
          <w:p w14:paraId="3411E1BB"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2D0D9D13"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0.471</w:t>
            </w:r>
          </w:p>
        </w:tc>
        <w:tc>
          <w:tcPr>
            <w:tcW w:w="709" w:type="dxa"/>
            <w:hideMark/>
          </w:tcPr>
          <w:p w14:paraId="7E4FA915"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0.122</w:t>
            </w:r>
          </w:p>
        </w:tc>
        <w:tc>
          <w:tcPr>
            <w:tcW w:w="992" w:type="dxa"/>
            <w:hideMark/>
          </w:tcPr>
          <w:p w14:paraId="511679E6"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0.0004</w:t>
            </w:r>
          </w:p>
        </w:tc>
        <w:tc>
          <w:tcPr>
            <w:tcW w:w="1004" w:type="dxa"/>
            <w:hideMark/>
          </w:tcPr>
          <w:p w14:paraId="664F3C5A"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3.51E-05</w:t>
            </w:r>
          </w:p>
        </w:tc>
        <w:tc>
          <w:tcPr>
            <w:tcW w:w="839" w:type="dxa"/>
            <w:hideMark/>
          </w:tcPr>
          <w:p w14:paraId="08CB33B2"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768AF5D3"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2.50E-05</w:t>
            </w:r>
          </w:p>
        </w:tc>
      </w:tr>
      <w:tr w:rsidR="00E111BF" w:rsidRPr="00E111BF" w14:paraId="026D3568" w14:textId="77777777" w:rsidTr="00E111B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0B4EAEDD"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rs11633958</w:t>
            </w:r>
          </w:p>
        </w:tc>
        <w:tc>
          <w:tcPr>
            <w:tcW w:w="852" w:type="dxa"/>
            <w:hideMark/>
          </w:tcPr>
          <w:p w14:paraId="649706C9"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10EC3732"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0.161</w:t>
            </w:r>
          </w:p>
        </w:tc>
        <w:tc>
          <w:tcPr>
            <w:tcW w:w="709" w:type="dxa"/>
            <w:hideMark/>
          </w:tcPr>
          <w:p w14:paraId="510E3B66"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0.025</w:t>
            </w:r>
          </w:p>
        </w:tc>
        <w:tc>
          <w:tcPr>
            <w:tcW w:w="992" w:type="dxa"/>
            <w:hideMark/>
          </w:tcPr>
          <w:p w14:paraId="2A09A7C6"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3.74E-04</w:t>
            </w:r>
          </w:p>
        </w:tc>
        <w:tc>
          <w:tcPr>
            <w:tcW w:w="1004" w:type="dxa"/>
            <w:hideMark/>
          </w:tcPr>
          <w:p w14:paraId="4F762A19"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6.11E-05</w:t>
            </w:r>
          </w:p>
        </w:tc>
        <w:tc>
          <w:tcPr>
            <w:tcW w:w="839" w:type="dxa"/>
            <w:hideMark/>
          </w:tcPr>
          <w:p w14:paraId="0339F2C1"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61227847"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0.106</w:t>
            </w:r>
          </w:p>
        </w:tc>
      </w:tr>
      <w:tr w:rsidR="00E111BF" w:rsidRPr="00E111BF" w14:paraId="1104CD2C" w14:textId="77777777" w:rsidTr="00E111BF">
        <w:trPr>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32A699B1"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rs2869548</w:t>
            </w:r>
          </w:p>
        </w:tc>
        <w:tc>
          <w:tcPr>
            <w:tcW w:w="852" w:type="dxa"/>
            <w:hideMark/>
          </w:tcPr>
          <w:p w14:paraId="3C62FD03"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3C91212D"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0.165</w:t>
            </w:r>
          </w:p>
        </w:tc>
        <w:tc>
          <w:tcPr>
            <w:tcW w:w="709" w:type="dxa"/>
            <w:hideMark/>
          </w:tcPr>
          <w:p w14:paraId="26B280F5"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0.029</w:t>
            </w:r>
          </w:p>
        </w:tc>
        <w:tc>
          <w:tcPr>
            <w:tcW w:w="992" w:type="dxa"/>
            <w:hideMark/>
          </w:tcPr>
          <w:p w14:paraId="290A0707"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2.88E-04</w:t>
            </w:r>
          </w:p>
        </w:tc>
        <w:tc>
          <w:tcPr>
            <w:tcW w:w="1004" w:type="dxa"/>
            <w:hideMark/>
          </w:tcPr>
          <w:p w14:paraId="00BC7116"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4.96E-05</w:t>
            </w:r>
          </w:p>
        </w:tc>
        <w:tc>
          <w:tcPr>
            <w:tcW w:w="839" w:type="dxa"/>
            <w:hideMark/>
          </w:tcPr>
          <w:p w14:paraId="584B0ECA"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52834542"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0.164</w:t>
            </w:r>
          </w:p>
        </w:tc>
      </w:tr>
      <w:tr w:rsidR="00E111BF" w:rsidRPr="00E111BF" w14:paraId="18CD044F" w14:textId="77777777" w:rsidTr="00E111B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003FBC72"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rs7260329</w:t>
            </w:r>
          </w:p>
        </w:tc>
        <w:tc>
          <w:tcPr>
            <w:tcW w:w="852" w:type="dxa"/>
            <w:hideMark/>
          </w:tcPr>
          <w:p w14:paraId="282D2261"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668CA939"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-0.102</w:t>
            </w:r>
          </w:p>
        </w:tc>
        <w:tc>
          <w:tcPr>
            <w:tcW w:w="709" w:type="dxa"/>
            <w:hideMark/>
          </w:tcPr>
          <w:p w14:paraId="3D44CA98"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0.057</w:t>
            </w:r>
          </w:p>
        </w:tc>
        <w:tc>
          <w:tcPr>
            <w:tcW w:w="992" w:type="dxa"/>
            <w:hideMark/>
          </w:tcPr>
          <w:p w14:paraId="131D0FB9"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7.44E-05</w:t>
            </w:r>
          </w:p>
        </w:tc>
        <w:tc>
          <w:tcPr>
            <w:tcW w:w="1004" w:type="dxa"/>
            <w:hideMark/>
          </w:tcPr>
          <w:p w14:paraId="5CF0F243"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4.90E-06</w:t>
            </w:r>
          </w:p>
        </w:tc>
        <w:tc>
          <w:tcPr>
            <w:tcW w:w="839" w:type="dxa"/>
            <w:hideMark/>
          </w:tcPr>
          <w:p w14:paraId="228AEE2D"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46DFF529"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0.368</w:t>
            </w:r>
          </w:p>
        </w:tc>
      </w:tr>
      <w:tr w:rsidR="00E111BF" w:rsidRPr="00E111BF" w14:paraId="33828C7A" w14:textId="77777777" w:rsidTr="00E111BF">
        <w:trPr>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0C2AF915"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rs72738786</w:t>
            </w:r>
          </w:p>
        </w:tc>
        <w:tc>
          <w:tcPr>
            <w:tcW w:w="852" w:type="dxa"/>
            <w:hideMark/>
          </w:tcPr>
          <w:p w14:paraId="67A25ED0"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5B1C36A4"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0.171</w:t>
            </w:r>
          </w:p>
        </w:tc>
        <w:tc>
          <w:tcPr>
            <w:tcW w:w="709" w:type="dxa"/>
            <w:hideMark/>
          </w:tcPr>
          <w:p w14:paraId="64690CB0"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0.025</w:t>
            </w:r>
          </w:p>
        </w:tc>
        <w:tc>
          <w:tcPr>
            <w:tcW w:w="992" w:type="dxa"/>
            <w:hideMark/>
          </w:tcPr>
          <w:p w14:paraId="2D18B759"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3.77E-04</w:t>
            </w:r>
          </w:p>
        </w:tc>
        <w:tc>
          <w:tcPr>
            <w:tcW w:w="1004" w:type="dxa"/>
            <w:hideMark/>
          </w:tcPr>
          <w:p w14:paraId="283E8B07"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7.03E-05</w:t>
            </w:r>
          </w:p>
        </w:tc>
        <w:tc>
          <w:tcPr>
            <w:tcW w:w="839" w:type="dxa"/>
            <w:hideMark/>
          </w:tcPr>
          <w:p w14:paraId="02686024"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793CFB53" w14:textId="77777777" w:rsidR="00E111BF" w:rsidRPr="00E111BF" w:rsidRDefault="00E111BF" w:rsidP="00E11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0.121</w:t>
            </w:r>
          </w:p>
        </w:tc>
      </w:tr>
      <w:tr w:rsidR="00E111BF" w:rsidRPr="00E111BF" w14:paraId="7BF926F9" w14:textId="77777777" w:rsidTr="00E111B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409" w:type="dxa"/>
            <w:hideMark/>
          </w:tcPr>
          <w:p w14:paraId="3253EF53" w14:textId="77777777" w:rsidR="00E111BF" w:rsidRPr="00E111BF" w:rsidRDefault="00E111BF" w:rsidP="00E111BF">
            <w:pPr>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Smoking cessation, rs8192482</w:t>
            </w:r>
          </w:p>
        </w:tc>
        <w:tc>
          <w:tcPr>
            <w:tcW w:w="852" w:type="dxa"/>
            <w:hideMark/>
          </w:tcPr>
          <w:p w14:paraId="5911162C"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1</w:t>
            </w:r>
          </w:p>
        </w:tc>
        <w:tc>
          <w:tcPr>
            <w:tcW w:w="992" w:type="dxa"/>
            <w:hideMark/>
          </w:tcPr>
          <w:p w14:paraId="7F8C79B6"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0.155</w:t>
            </w:r>
          </w:p>
        </w:tc>
        <w:tc>
          <w:tcPr>
            <w:tcW w:w="709" w:type="dxa"/>
            <w:hideMark/>
          </w:tcPr>
          <w:p w14:paraId="4B263241"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0.050</w:t>
            </w:r>
          </w:p>
        </w:tc>
        <w:tc>
          <w:tcPr>
            <w:tcW w:w="992" w:type="dxa"/>
            <w:hideMark/>
          </w:tcPr>
          <w:p w14:paraId="1362BA43"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3.82E-04</w:t>
            </w:r>
          </w:p>
        </w:tc>
        <w:tc>
          <w:tcPr>
            <w:tcW w:w="1004" w:type="dxa"/>
            <w:hideMark/>
          </w:tcPr>
          <w:p w14:paraId="4D905D3A"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5.81E-05</w:t>
            </w:r>
          </w:p>
        </w:tc>
        <w:tc>
          <w:tcPr>
            <w:tcW w:w="839" w:type="dxa"/>
            <w:hideMark/>
          </w:tcPr>
          <w:p w14:paraId="36555F73"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TRUE</w:t>
            </w:r>
          </w:p>
        </w:tc>
        <w:tc>
          <w:tcPr>
            <w:tcW w:w="1223" w:type="dxa"/>
            <w:hideMark/>
          </w:tcPr>
          <w:p w14:paraId="043B8F67" w14:textId="77777777" w:rsidR="00E111BF" w:rsidRPr="00E111BF" w:rsidRDefault="00E111BF" w:rsidP="00E11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GB"/>
              </w:rPr>
            </w:pPr>
            <w:r w:rsidRPr="00E111BF">
              <w:rPr>
                <w:rFonts w:ascii="Arial" w:eastAsia="Times New Roman" w:hAnsi="Arial" w:cs="Arial"/>
                <w:color w:val="000000"/>
                <w:sz w:val="18"/>
                <w:szCs w:val="18"/>
                <w:lang w:eastAsia="en-GB"/>
              </w:rPr>
              <w:t>0.094</w:t>
            </w:r>
          </w:p>
        </w:tc>
      </w:tr>
    </w:tbl>
    <w:p w14:paraId="20592661" w14:textId="77777777" w:rsidR="00E111BF" w:rsidRPr="00E111BF" w:rsidRDefault="00E111BF" w:rsidP="00E111BF">
      <w:pPr>
        <w:rPr>
          <w:rFonts w:ascii="Times New Roman" w:eastAsia="Times New Roman" w:hAnsi="Times New Roman" w:cs="Times New Roman"/>
          <w:lang w:eastAsia="en-GB"/>
        </w:rPr>
      </w:pPr>
    </w:p>
    <w:p w14:paraId="17221DE6" w14:textId="77777777" w:rsidR="00E111BF" w:rsidRPr="00E111BF" w:rsidRDefault="00E111BF" w:rsidP="00E111BF">
      <w:pPr>
        <w:rPr>
          <w:rFonts w:ascii="Times New Roman" w:eastAsia="Times New Roman" w:hAnsi="Times New Roman" w:cs="Times New Roman"/>
          <w:lang w:eastAsia="en-GB"/>
        </w:rPr>
      </w:pPr>
      <w:r w:rsidRPr="00E111BF">
        <w:rPr>
          <w:rFonts w:ascii="Arial" w:eastAsia="Times New Roman" w:hAnsi="Arial" w:cs="Arial"/>
          <w:color w:val="000000"/>
          <w:sz w:val="22"/>
          <w:szCs w:val="22"/>
          <w:lang w:eastAsia="en-GB"/>
        </w:rPr>
        <w:t>MR estimates are from the inverse variance weighted method unless there is only one SNP in which case it is the Wald ratio estimate.</w:t>
      </w:r>
    </w:p>
    <w:p w14:paraId="12E1BF0C" w14:textId="77777777" w:rsidR="00E111BF" w:rsidRPr="00E111BF" w:rsidRDefault="00E111BF" w:rsidP="00E111BF">
      <w:pPr>
        <w:rPr>
          <w:rFonts w:ascii="Times New Roman" w:eastAsia="Times New Roman" w:hAnsi="Times New Roman" w:cs="Times New Roman"/>
          <w:lang w:eastAsia="en-GB"/>
        </w:rPr>
      </w:pPr>
    </w:p>
    <w:p w14:paraId="796AF590" w14:textId="77777777" w:rsidR="00E111BF" w:rsidRPr="00E111BF" w:rsidRDefault="00E111BF" w:rsidP="00E111BF">
      <w:pPr>
        <w:rPr>
          <w:rFonts w:ascii="Times New Roman" w:eastAsia="Times New Roman" w:hAnsi="Times New Roman" w:cs="Times New Roman"/>
          <w:lang w:eastAsia="en-GB"/>
        </w:rPr>
      </w:pPr>
      <w:r w:rsidRPr="00E111BF">
        <w:rPr>
          <w:rFonts w:ascii="Arial" w:eastAsia="Times New Roman" w:hAnsi="Arial" w:cs="Arial"/>
          <w:b/>
          <w:bCs/>
          <w:color w:val="000000"/>
          <w:sz w:val="22"/>
          <w:szCs w:val="22"/>
          <w:lang w:eastAsia="en-GB"/>
        </w:rPr>
        <w:t>Supplementary Note:</w:t>
      </w:r>
      <w:r w:rsidRPr="00E111BF">
        <w:rPr>
          <w:rFonts w:ascii="Arial" w:eastAsia="Times New Roman" w:hAnsi="Arial" w:cs="Arial"/>
          <w:color w:val="000000"/>
          <w:sz w:val="22"/>
          <w:szCs w:val="22"/>
          <w:lang w:eastAsia="en-GB"/>
        </w:rPr>
        <w:t xml:space="preserve"> </w:t>
      </w:r>
      <w:hyperlink r:id="rId12" w:history="1">
        <w:r w:rsidRPr="00E111BF">
          <w:rPr>
            <w:rFonts w:ascii="Arial" w:eastAsia="Times New Roman" w:hAnsi="Arial" w:cs="Arial"/>
            <w:color w:val="1155CC"/>
            <w:sz w:val="22"/>
            <w:szCs w:val="22"/>
            <w:u w:val="single"/>
            <w:lang w:eastAsia="en-GB"/>
          </w:rPr>
          <w:t>https://explodecomputer.github.io/steiger_collider/lutz_reanalysis.nb.html</w:t>
        </w:r>
      </w:hyperlink>
    </w:p>
    <w:p w14:paraId="48250D1A" w14:textId="293B5071" w:rsidR="00C97E78" w:rsidRDefault="00C97E78"/>
    <w:sectPr w:rsidR="00C97E78" w:rsidSect="005212C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83833" w14:textId="77777777" w:rsidR="00C83C12" w:rsidRDefault="00C83C12" w:rsidP="00F85329">
      <w:r>
        <w:separator/>
      </w:r>
    </w:p>
  </w:endnote>
  <w:endnote w:type="continuationSeparator" w:id="0">
    <w:p w14:paraId="1C7A52E2" w14:textId="77777777" w:rsidR="00C83C12" w:rsidRDefault="00C83C12" w:rsidP="00F85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03FA3" w14:textId="77777777" w:rsidR="00C83C12" w:rsidRDefault="00C83C12" w:rsidP="00F85329">
      <w:r>
        <w:separator/>
      </w:r>
    </w:p>
  </w:footnote>
  <w:footnote w:type="continuationSeparator" w:id="0">
    <w:p w14:paraId="01F7B062" w14:textId="77777777" w:rsidR="00C83C12" w:rsidRDefault="00C83C12" w:rsidP="00F85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52787"/>
    <w:multiLevelType w:val="hybridMultilevel"/>
    <w:tmpl w:val="A8AC5C5C"/>
    <w:lvl w:ilvl="0" w:tplc="4A4C95A0">
      <w:start w:val="1"/>
      <w:numFmt w:val="upperLetter"/>
      <w:lvlText w:val="%1)"/>
      <w:lvlJc w:val="left"/>
      <w:pPr>
        <w:ind w:left="720" w:hanging="360"/>
      </w:pPr>
      <w:rPr>
        <w:rFonts w:ascii="Times New Roman" w:hAnsi="Times New Roman"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2549C2"/>
    <w:multiLevelType w:val="hybridMultilevel"/>
    <w:tmpl w:val="7B723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CB5851"/>
    <w:multiLevelType w:val="multilevel"/>
    <w:tmpl w:val="D0EE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D20C5"/>
    <w:multiLevelType w:val="hybridMultilevel"/>
    <w:tmpl w:val="259AF04A"/>
    <w:lvl w:ilvl="0" w:tplc="CE3EA2BA">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3F7A0A"/>
    <w:multiLevelType w:val="hybridMultilevel"/>
    <w:tmpl w:val="B7EC5D52"/>
    <w:lvl w:ilvl="0" w:tplc="EA2C3F32">
      <w:start w:val="1"/>
      <w:numFmt w:val="upperLetter"/>
      <w:lvlText w:val="%1."/>
      <w:lvlJc w:val="left"/>
      <w:pPr>
        <w:ind w:left="720" w:hanging="360"/>
      </w:pPr>
      <w:rPr>
        <w:rFonts w:ascii="Times New Roman" w:hAnsi="Times New Roman"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lvl w:ilvl="0">
        <w:numFmt w:val="lowerLetter"/>
        <w:lvlText w:val="%1."/>
        <w:lvlJc w:val="left"/>
      </w:lvl>
    </w:lvlOverride>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E4"/>
    <w:rsid w:val="0001648D"/>
    <w:rsid w:val="000526A6"/>
    <w:rsid w:val="00093C33"/>
    <w:rsid w:val="00097E3D"/>
    <w:rsid w:val="00103E6F"/>
    <w:rsid w:val="00190A6A"/>
    <w:rsid w:val="001B1275"/>
    <w:rsid w:val="00225889"/>
    <w:rsid w:val="00287C40"/>
    <w:rsid w:val="002B46BD"/>
    <w:rsid w:val="003457EB"/>
    <w:rsid w:val="00353A23"/>
    <w:rsid w:val="003A3BB6"/>
    <w:rsid w:val="003C6B9F"/>
    <w:rsid w:val="003D30D0"/>
    <w:rsid w:val="00413C61"/>
    <w:rsid w:val="00491E70"/>
    <w:rsid w:val="004F2540"/>
    <w:rsid w:val="005212CE"/>
    <w:rsid w:val="00566422"/>
    <w:rsid w:val="005B6818"/>
    <w:rsid w:val="005D6B32"/>
    <w:rsid w:val="00603FFA"/>
    <w:rsid w:val="006107C0"/>
    <w:rsid w:val="0061286C"/>
    <w:rsid w:val="00632938"/>
    <w:rsid w:val="00654BA6"/>
    <w:rsid w:val="006B70F5"/>
    <w:rsid w:val="006C45E4"/>
    <w:rsid w:val="0071415A"/>
    <w:rsid w:val="0079241E"/>
    <w:rsid w:val="007D6FF3"/>
    <w:rsid w:val="0083423E"/>
    <w:rsid w:val="008555F2"/>
    <w:rsid w:val="00882C09"/>
    <w:rsid w:val="008D6EB4"/>
    <w:rsid w:val="008F37E5"/>
    <w:rsid w:val="009256E8"/>
    <w:rsid w:val="0093138F"/>
    <w:rsid w:val="00941B3A"/>
    <w:rsid w:val="0098631E"/>
    <w:rsid w:val="009A16FE"/>
    <w:rsid w:val="00A13EB0"/>
    <w:rsid w:val="00A54279"/>
    <w:rsid w:val="00B51D70"/>
    <w:rsid w:val="00B51F49"/>
    <w:rsid w:val="00BB368D"/>
    <w:rsid w:val="00BC679C"/>
    <w:rsid w:val="00C369E7"/>
    <w:rsid w:val="00C83C12"/>
    <w:rsid w:val="00C97E78"/>
    <w:rsid w:val="00DA000A"/>
    <w:rsid w:val="00E111BF"/>
    <w:rsid w:val="00E2081C"/>
    <w:rsid w:val="00E2137D"/>
    <w:rsid w:val="00E76E49"/>
    <w:rsid w:val="00E806F8"/>
    <w:rsid w:val="00E8477D"/>
    <w:rsid w:val="00E915BE"/>
    <w:rsid w:val="00ED2619"/>
    <w:rsid w:val="00F33F62"/>
    <w:rsid w:val="00F4544D"/>
    <w:rsid w:val="00F85329"/>
    <w:rsid w:val="00FE410A"/>
    <w:rsid w:val="03C653EA"/>
    <w:rsid w:val="059AFEBB"/>
    <w:rsid w:val="0A02549B"/>
    <w:rsid w:val="0B824B9A"/>
    <w:rsid w:val="0D5BEFAD"/>
    <w:rsid w:val="0EFE4BD3"/>
    <w:rsid w:val="18CA70E6"/>
    <w:rsid w:val="1BBC8341"/>
    <w:rsid w:val="22423042"/>
    <w:rsid w:val="2287A992"/>
    <w:rsid w:val="2C3416AE"/>
    <w:rsid w:val="2C6943AB"/>
    <w:rsid w:val="2E34C3AB"/>
    <w:rsid w:val="2ED461A1"/>
    <w:rsid w:val="3710C8CD"/>
    <w:rsid w:val="3AA75B1A"/>
    <w:rsid w:val="3C1C86ED"/>
    <w:rsid w:val="3D2023F1"/>
    <w:rsid w:val="3DF36879"/>
    <w:rsid w:val="3F0E9948"/>
    <w:rsid w:val="3FF424F1"/>
    <w:rsid w:val="43941692"/>
    <w:rsid w:val="441E2BA2"/>
    <w:rsid w:val="442E1F75"/>
    <w:rsid w:val="459C92CF"/>
    <w:rsid w:val="48073F7A"/>
    <w:rsid w:val="48169753"/>
    <w:rsid w:val="488EA52A"/>
    <w:rsid w:val="4A68493D"/>
    <w:rsid w:val="4D59F6F1"/>
    <w:rsid w:val="4D5A8E69"/>
    <w:rsid w:val="4E96043B"/>
    <w:rsid w:val="4FD969DB"/>
    <w:rsid w:val="522677A8"/>
    <w:rsid w:val="549DFD4F"/>
    <w:rsid w:val="575EB45A"/>
    <w:rsid w:val="592E4C4C"/>
    <w:rsid w:val="5EB3D9B1"/>
    <w:rsid w:val="5FE362B0"/>
    <w:rsid w:val="63B701E6"/>
    <w:rsid w:val="688CF31D"/>
    <w:rsid w:val="6B86C02D"/>
    <w:rsid w:val="70BE8CEB"/>
    <w:rsid w:val="73FB7456"/>
    <w:rsid w:val="773A3855"/>
    <w:rsid w:val="796E0A3D"/>
    <w:rsid w:val="79E753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698EC"/>
  <w14:defaultImageDpi w14:val="32767"/>
  <w15:chartTrackingRefBased/>
  <w15:docId w15:val="{660A307E-8DC6-48D9-93F0-87C56842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6B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5E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C45E4"/>
    <w:rPr>
      <w:color w:val="0000FF"/>
      <w:u w:val="single"/>
    </w:rPr>
  </w:style>
  <w:style w:type="paragraph" w:styleId="ListParagraph">
    <w:name w:val="List Paragraph"/>
    <w:basedOn w:val="Normal"/>
    <w:uiPriority w:val="34"/>
    <w:qFormat/>
    <w:rsid w:val="006C45E4"/>
    <w:pPr>
      <w:ind w:left="720"/>
      <w:contextualSpacing/>
    </w:pPr>
  </w:style>
  <w:style w:type="table" w:styleId="PlainTable2">
    <w:name w:val="Plain Table 2"/>
    <w:basedOn w:val="TableNormal"/>
    <w:uiPriority w:val="42"/>
    <w:rsid w:val="00E111B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5D6B3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D6B32"/>
    <w:pPr>
      <w:tabs>
        <w:tab w:val="left" w:pos="260"/>
      </w:tabs>
      <w:spacing w:line="480" w:lineRule="auto"/>
      <w:ind w:left="264" w:hanging="264"/>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A16FE"/>
    <w:rPr>
      <w:b/>
      <w:bCs/>
    </w:rPr>
  </w:style>
  <w:style w:type="character" w:customStyle="1" w:styleId="CommentSubjectChar">
    <w:name w:val="Comment Subject Char"/>
    <w:basedOn w:val="CommentTextChar"/>
    <w:link w:val="CommentSubject"/>
    <w:uiPriority w:val="99"/>
    <w:semiHidden/>
    <w:rsid w:val="009A16FE"/>
    <w:rPr>
      <w:b/>
      <w:bCs/>
      <w:sz w:val="20"/>
      <w:szCs w:val="20"/>
    </w:rPr>
  </w:style>
  <w:style w:type="character" w:styleId="UnresolvedMention">
    <w:name w:val="Unresolved Mention"/>
    <w:basedOn w:val="DefaultParagraphFont"/>
    <w:uiPriority w:val="99"/>
    <w:rsid w:val="0079241E"/>
    <w:rPr>
      <w:color w:val="605E5C"/>
      <w:shd w:val="clear" w:color="auto" w:fill="E1DFDD"/>
    </w:rPr>
  </w:style>
  <w:style w:type="paragraph" w:styleId="Revision">
    <w:name w:val="Revision"/>
    <w:hidden/>
    <w:uiPriority w:val="99"/>
    <w:semiHidden/>
    <w:rsid w:val="00F33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17671">
      <w:bodyDiv w:val="1"/>
      <w:marLeft w:val="0"/>
      <w:marRight w:val="0"/>
      <w:marTop w:val="0"/>
      <w:marBottom w:val="0"/>
      <w:divBdr>
        <w:top w:val="none" w:sz="0" w:space="0" w:color="auto"/>
        <w:left w:val="none" w:sz="0" w:space="0" w:color="auto"/>
        <w:bottom w:val="none" w:sz="0" w:space="0" w:color="auto"/>
        <w:right w:val="none" w:sz="0" w:space="0" w:color="auto"/>
      </w:divBdr>
    </w:div>
    <w:div w:id="145197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plodecomputer.github.io/steiger_collider/lutz_reanalysis.nb.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pp.diagrams.net/?page-id=uXIm_7eZGZ7xztSpjhyR&amp;scale=auto#G19WZcqCQA2fe2j5Byq-PD72ONXUR5l_YP" TargetMode="External"/><Relationship Id="rId4" Type="http://schemas.openxmlformats.org/officeDocument/2006/relationships/settings" Target="settings.xml"/><Relationship Id="rId9" Type="http://schemas.openxmlformats.org/officeDocument/2006/relationships/hyperlink" Target="https://github.com/explodecomputer/steiger_colli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80233-84E2-B846-BE19-C194645F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12</cp:revision>
  <dcterms:created xsi:type="dcterms:W3CDTF">2022-01-05T08:09:00Z</dcterms:created>
  <dcterms:modified xsi:type="dcterms:W3CDTF">2022-01-05T22:07:00Z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id="qOvfv4ou"/&gt;&lt;style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